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EFA" w:rsidRPr="006112A5" w:rsidRDefault="00363EFA" w:rsidP="006112A5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both"/>
        <w:rPr>
          <w:b/>
          <w:bCs/>
          <w:sz w:val="28"/>
          <w:szCs w:val="28"/>
        </w:rPr>
      </w:pPr>
      <w:r w:rsidRPr="006112A5">
        <w:rPr>
          <w:b/>
          <w:bCs/>
          <w:sz w:val="32"/>
          <w:szCs w:val="32"/>
        </w:rPr>
        <w:t>SANDEEP PANDA</w:t>
      </w:r>
      <w:r w:rsidR="006112A5">
        <w:rPr>
          <w:b/>
          <w:bCs/>
          <w:sz w:val="28"/>
          <w:szCs w:val="28"/>
        </w:rPr>
        <w:tab/>
      </w:r>
      <w:r w:rsidRPr="00363EFA">
        <w:rPr>
          <w:rFonts w:ascii="Calibri" w:hAnsi="Calibri" w:cs="Calibri"/>
          <w:b/>
          <w:bCs/>
          <w:sz w:val="20"/>
        </w:rPr>
        <w:t xml:space="preserve">Mobile: </w:t>
      </w:r>
      <w:r w:rsidRPr="00363EFA">
        <w:rPr>
          <w:rFonts w:ascii="Calibri" w:hAnsi="Calibri" w:cs="Calibri"/>
          <w:sz w:val="20"/>
        </w:rPr>
        <w:t>+91-9873245464</w:t>
      </w:r>
      <w:r w:rsidRPr="00363EFA">
        <w:rPr>
          <w:rFonts w:ascii="Calibri" w:hAnsi="Calibri" w:cs="Calibri"/>
          <w:sz w:val="20"/>
        </w:rPr>
        <w:tab/>
        <w:t>|</w:t>
      </w:r>
      <w:r>
        <w:rPr>
          <w:rFonts w:ascii="Calibri" w:hAnsi="Calibri" w:cs="Calibri"/>
          <w:sz w:val="20"/>
        </w:rPr>
        <w:t xml:space="preserve"> </w:t>
      </w:r>
      <w:r w:rsidRPr="00363EFA">
        <w:rPr>
          <w:b/>
          <w:bCs/>
          <w:sz w:val="20"/>
        </w:rPr>
        <w:t xml:space="preserve">Email: </w:t>
      </w:r>
      <w:r w:rsidRPr="00363EFA">
        <w:rPr>
          <w:sz w:val="20"/>
        </w:rPr>
        <w:t>sandeeppanda3@gmail.com</w:t>
      </w:r>
      <w:r>
        <w:rPr>
          <w:sz w:val="20"/>
        </w:rPr>
        <w:t xml:space="preserve"> </w:t>
      </w:r>
      <w:r w:rsidRPr="00363EFA">
        <w:rPr>
          <w:sz w:val="20"/>
        </w:rPr>
        <w:t>|</w:t>
      </w:r>
      <w:r>
        <w:rPr>
          <w:sz w:val="20"/>
        </w:rPr>
        <w:t xml:space="preserve"> </w:t>
      </w:r>
      <w:r w:rsidRPr="00363EFA">
        <w:rPr>
          <w:b/>
          <w:bCs/>
          <w:sz w:val="20"/>
        </w:rPr>
        <w:t xml:space="preserve">Skype: </w:t>
      </w:r>
      <w:proofErr w:type="spellStart"/>
      <w:r w:rsidRPr="00363EFA">
        <w:rPr>
          <w:sz w:val="20"/>
        </w:rPr>
        <w:t>panda_sandeep</w:t>
      </w:r>
      <w:proofErr w:type="spellEnd"/>
    </w:p>
    <w:p w:rsidR="00363EFA" w:rsidRPr="00363EFA" w:rsidRDefault="00363EFA" w:rsidP="00363EFA">
      <w:pPr>
        <w:spacing w:after="0" w:line="240" w:lineRule="auto"/>
        <w:jc w:val="both"/>
        <w:rPr>
          <w:sz w:val="20"/>
        </w:rPr>
      </w:pPr>
    </w:p>
    <w:p w:rsidR="00CF120B" w:rsidRDefault="00CF120B" w:rsidP="006112A5">
      <w:pPr>
        <w:pBdr>
          <w:bottom w:val="double" w:sz="4" w:space="1" w:color="auto"/>
        </w:pBdr>
        <w:spacing w:after="0" w:line="240" w:lineRule="auto"/>
        <w:jc w:val="center"/>
        <w:rPr>
          <w:b/>
          <w:bCs/>
          <w:sz w:val="20"/>
        </w:rPr>
      </w:pPr>
      <w:r>
        <w:rPr>
          <w:b/>
          <w:bCs/>
          <w:sz w:val="20"/>
        </w:rPr>
        <w:t xml:space="preserve">Finance professional with innate skills </w:t>
      </w:r>
      <w:r w:rsidR="00A30EE5" w:rsidRPr="00CF120B">
        <w:rPr>
          <w:b/>
          <w:bCs/>
          <w:sz w:val="20"/>
        </w:rPr>
        <w:t>Finance &amp; Accounts/ Accounts Payable</w:t>
      </w:r>
      <w:r>
        <w:rPr>
          <w:b/>
          <w:bCs/>
          <w:sz w:val="20"/>
        </w:rPr>
        <w:t xml:space="preserve">/ Taxation </w:t>
      </w:r>
    </w:p>
    <w:p w:rsidR="00A30EE5" w:rsidRDefault="00A30EE5" w:rsidP="00363EFA">
      <w:pPr>
        <w:spacing w:after="0" w:line="240" w:lineRule="auto"/>
        <w:jc w:val="both"/>
        <w:rPr>
          <w:sz w:val="20"/>
        </w:rPr>
      </w:pPr>
    </w:p>
    <w:p w:rsidR="00A30EE5" w:rsidRPr="00395DED" w:rsidRDefault="00A30EE5" w:rsidP="006112A5">
      <w:pPr>
        <w:spacing w:after="0" w:line="240" w:lineRule="auto"/>
        <w:jc w:val="both"/>
        <w:rPr>
          <w:sz w:val="20"/>
        </w:rPr>
      </w:pPr>
      <w:r w:rsidRPr="00395DED">
        <w:rPr>
          <w:sz w:val="20"/>
        </w:rPr>
        <w:t xml:space="preserve">Result driven professional with </w:t>
      </w:r>
      <w:r w:rsidRPr="00395DED">
        <w:rPr>
          <w:b/>
          <w:bCs/>
          <w:sz w:val="20"/>
        </w:rPr>
        <w:t>over 17 years</w:t>
      </w:r>
      <w:r w:rsidRPr="00395DED">
        <w:rPr>
          <w:sz w:val="20"/>
        </w:rPr>
        <w:t xml:space="preserve"> of experience in </w:t>
      </w:r>
      <w:r w:rsidRPr="00395DED">
        <w:rPr>
          <w:b/>
          <w:bCs/>
          <w:sz w:val="20"/>
        </w:rPr>
        <w:t xml:space="preserve">Finance &amp; Accounts, Accounts Payable, Taxation, </w:t>
      </w:r>
      <w:r w:rsidR="00EA4599" w:rsidRPr="00395DED">
        <w:rPr>
          <w:b/>
          <w:bCs/>
          <w:sz w:val="20"/>
        </w:rPr>
        <w:t>Auditing, Treasury</w:t>
      </w:r>
      <w:ins w:id="0" w:author="Sandeep Panda" w:date="2019-09-30T12:07:00Z">
        <w:r w:rsidR="0064074A">
          <w:rPr>
            <w:b/>
            <w:bCs/>
            <w:sz w:val="20"/>
          </w:rPr>
          <w:t xml:space="preserve"> </w:t>
        </w:r>
      </w:ins>
      <w:r w:rsidRPr="00395DED">
        <w:rPr>
          <w:b/>
          <w:bCs/>
          <w:sz w:val="20"/>
        </w:rPr>
        <w:t>and Budgeting.</w:t>
      </w:r>
      <w:r w:rsidR="006112A5" w:rsidRPr="00395DED">
        <w:rPr>
          <w:b/>
          <w:bCs/>
          <w:sz w:val="20"/>
        </w:rPr>
        <w:t xml:space="preserve"> </w:t>
      </w:r>
      <w:r w:rsidRPr="00395DED">
        <w:rPr>
          <w:sz w:val="20"/>
        </w:rPr>
        <w:t>Deft at implementing financial procedures, maintenance &amp; finalization of accounts as per statutory requirements of Companies Act. Recognized for managing General Accounting, Payroll Accounting, Payable/ Receivables Accounting, Auditing and Tax Compliances under various Acts.</w:t>
      </w:r>
      <w:r w:rsidR="006112A5" w:rsidRPr="00395DED">
        <w:rPr>
          <w:sz w:val="20"/>
        </w:rPr>
        <w:t xml:space="preserve"> </w:t>
      </w:r>
      <w:r w:rsidRPr="00395DED">
        <w:rPr>
          <w:sz w:val="20"/>
        </w:rPr>
        <w:t>Skilled in improving operations, enhancing business growth and maximizing profits through the achievements in finance management, internal controls &amp; productivity improvements. Excellent analytical, relationship management and commu</w:t>
      </w:r>
      <w:bookmarkStart w:id="1" w:name="_GoBack"/>
      <w:bookmarkEnd w:id="1"/>
      <w:r w:rsidRPr="00395DED">
        <w:rPr>
          <w:sz w:val="20"/>
        </w:rPr>
        <w:t>nication skills with proven ability in liaising with banks, financial institutions and regulatory authorities.</w:t>
      </w:r>
    </w:p>
    <w:p w:rsidR="00A30EE5" w:rsidRDefault="00A30EE5" w:rsidP="00363EFA">
      <w:pPr>
        <w:spacing w:after="0" w:line="240" w:lineRule="auto"/>
        <w:jc w:val="both"/>
        <w:rPr>
          <w:sz w:val="20"/>
        </w:rPr>
      </w:pPr>
    </w:p>
    <w:p w:rsidR="00A30EE5" w:rsidRPr="006112A5" w:rsidRDefault="006112A5" w:rsidP="006112A5">
      <w:pPr>
        <w:spacing w:after="0" w:line="240" w:lineRule="auto"/>
        <w:jc w:val="both"/>
        <w:rPr>
          <w:b/>
          <w:bCs/>
          <w:i/>
          <w:iCs/>
          <w:color w:val="984806" w:themeColor="accent6" w:themeShade="80"/>
          <w:sz w:val="20"/>
        </w:rPr>
      </w:pPr>
      <w:r w:rsidRPr="006112A5">
        <w:rPr>
          <w:b/>
          <w:bCs/>
          <w:i/>
          <w:iCs/>
          <w:color w:val="984806" w:themeColor="accent6" w:themeShade="80"/>
          <w:sz w:val="20"/>
        </w:rPr>
        <w:t>Areas of Expertise:</w:t>
      </w:r>
    </w:p>
    <w:p w:rsidR="00A30EE5" w:rsidRPr="00A30EE5" w:rsidRDefault="00A30EE5" w:rsidP="00A30EE5">
      <w:pPr>
        <w:spacing w:after="0" w:line="240" w:lineRule="auto"/>
        <w:jc w:val="both"/>
        <w:rPr>
          <w:sz w:val="20"/>
        </w:rPr>
      </w:pPr>
    </w:p>
    <w:p w:rsidR="00A30EE5" w:rsidRPr="0044670D" w:rsidRDefault="00A30EE5" w:rsidP="0044670D">
      <w:pPr>
        <w:shd w:val="clear" w:color="auto" w:fill="DBE5F1" w:themeFill="accent1" w:themeFillTint="33"/>
        <w:spacing w:after="0" w:line="240" w:lineRule="auto"/>
        <w:jc w:val="both"/>
        <w:rPr>
          <w:i/>
          <w:iCs/>
          <w:sz w:val="20"/>
        </w:rPr>
      </w:pPr>
      <w:r w:rsidRPr="0044670D">
        <w:rPr>
          <w:i/>
          <w:iCs/>
          <w:sz w:val="20"/>
        </w:rPr>
        <w:t xml:space="preserve">- Finalization of Accounts </w:t>
      </w:r>
      <w:r w:rsidRPr="0044670D">
        <w:rPr>
          <w:i/>
          <w:iCs/>
          <w:sz w:val="20"/>
        </w:rPr>
        <w:tab/>
      </w:r>
      <w:r w:rsidRPr="0044670D">
        <w:rPr>
          <w:i/>
          <w:iCs/>
          <w:sz w:val="20"/>
        </w:rPr>
        <w:tab/>
      </w:r>
      <w:r w:rsidRPr="0044670D">
        <w:rPr>
          <w:i/>
          <w:iCs/>
          <w:sz w:val="20"/>
        </w:rPr>
        <w:tab/>
        <w:t xml:space="preserve">- Internal Control Review/ Audits </w:t>
      </w:r>
      <w:r w:rsidRPr="0044670D">
        <w:rPr>
          <w:i/>
          <w:iCs/>
          <w:sz w:val="20"/>
        </w:rPr>
        <w:tab/>
      </w:r>
      <w:r w:rsidRPr="0044670D">
        <w:rPr>
          <w:i/>
          <w:iCs/>
          <w:sz w:val="20"/>
        </w:rPr>
        <w:tab/>
        <w:t xml:space="preserve">- Taxation &amp; Statutory Compliances </w:t>
      </w:r>
    </w:p>
    <w:p w:rsidR="00A30EE5" w:rsidRPr="0044670D" w:rsidRDefault="00A30EE5" w:rsidP="0044670D">
      <w:pPr>
        <w:shd w:val="clear" w:color="auto" w:fill="DBE5F1" w:themeFill="accent1" w:themeFillTint="33"/>
        <w:spacing w:after="0" w:line="240" w:lineRule="auto"/>
        <w:jc w:val="both"/>
        <w:rPr>
          <w:i/>
          <w:iCs/>
          <w:sz w:val="20"/>
        </w:rPr>
      </w:pPr>
      <w:r w:rsidRPr="0044670D">
        <w:rPr>
          <w:i/>
          <w:iCs/>
          <w:sz w:val="20"/>
        </w:rPr>
        <w:t xml:space="preserve">- Cost Control &amp; Management </w:t>
      </w:r>
      <w:r w:rsidRPr="0044670D">
        <w:rPr>
          <w:i/>
          <w:iCs/>
          <w:sz w:val="20"/>
        </w:rPr>
        <w:tab/>
      </w:r>
      <w:r w:rsidRPr="0044670D">
        <w:rPr>
          <w:i/>
          <w:iCs/>
          <w:sz w:val="20"/>
        </w:rPr>
        <w:tab/>
        <w:t xml:space="preserve">- MIS Development </w:t>
      </w:r>
      <w:r w:rsidRPr="0044670D">
        <w:rPr>
          <w:i/>
          <w:iCs/>
          <w:sz w:val="20"/>
        </w:rPr>
        <w:tab/>
      </w:r>
      <w:r w:rsidRPr="0044670D">
        <w:rPr>
          <w:i/>
          <w:iCs/>
          <w:sz w:val="20"/>
        </w:rPr>
        <w:tab/>
      </w:r>
      <w:r w:rsidRPr="0044670D">
        <w:rPr>
          <w:i/>
          <w:iCs/>
          <w:sz w:val="20"/>
        </w:rPr>
        <w:tab/>
        <w:t xml:space="preserve">- Accounts Payable </w:t>
      </w:r>
    </w:p>
    <w:p w:rsidR="00A30EE5" w:rsidRPr="0044670D" w:rsidRDefault="00A30EE5" w:rsidP="0044670D">
      <w:pPr>
        <w:shd w:val="clear" w:color="auto" w:fill="DBE5F1" w:themeFill="accent1" w:themeFillTint="33"/>
        <w:spacing w:after="0" w:line="240" w:lineRule="auto"/>
        <w:jc w:val="both"/>
        <w:rPr>
          <w:i/>
          <w:iCs/>
          <w:sz w:val="20"/>
        </w:rPr>
      </w:pPr>
      <w:r w:rsidRPr="0044670D">
        <w:rPr>
          <w:i/>
          <w:iCs/>
          <w:sz w:val="20"/>
        </w:rPr>
        <w:t>- Invoices/ Expense Reports</w:t>
      </w:r>
      <w:r w:rsidRPr="0044670D">
        <w:rPr>
          <w:i/>
          <w:iCs/>
          <w:sz w:val="20"/>
        </w:rPr>
        <w:tab/>
      </w:r>
      <w:r w:rsidRPr="0044670D">
        <w:rPr>
          <w:i/>
          <w:iCs/>
          <w:sz w:val="20"/>
        </w:rPr>
        <w:tab/>
        <w:t xml:space="preserve">- Vendor Negotiations &amp; Management </w:t>
      </w:r>
      <w:r w:rsidRPr="0044670D">
        <w:rPr>
          <w:i/>
          <w:iCs/>
          <w:sz w:val="20"/>
        </w:rPr>
        <w:tab/>
        <w:t>- Journal Entries &amp; General Ledger</w:t>
      </w:r>
    </w:p>
    <w:p w:rsidR="00A30EE5" w:rsidRDefault="00A30EE5" w:rsidP="00363EFA">
      <w:pPr>
        <w:spacing w:after="0" w:line="240" w:lineRule="auto"/>
        <w:jc w:val="both"/>
        <w:rPr>
          <w:sz w:val="20"/>
        </w:rPr>
      </w:pPr>
    </w:p>
    <w:p w:rsidR="00A30EE5" w:rsidRPr="00A30EE5" w:rsidRDefault="00A30EE5" w:rsidP="006112A5">
      <w:pPr>
        <w:pBdr>
          <w:bottom w:val="double" w:sz="4" w:space="1" w:color="auto"/>
        </w:pBdr>
        <w:shd w:val="clear" w:color="auto" w:fill="DBE5F1" w:themeFill="accent1" w:themeFillTint="33"/>
        <w:spacing w:after="0" w:line="240" w:lineRule="auto"/>
        <w:jc w:val="center"/>
        <w:rPr>
          <w:b/>
          <w:bCs/>
          <w:sz w:val="20"/>
        </w:rPr>
      </w:pPr>
      <w:r w:rsidRPr="00A30EE5">
        <w:rPr>
          <w:b/>
          <w:bCs/>
          <w:sz w:val="20"/>
        </w:rPr>
        <w:t>KEY RESULT AREAS</w:t>
      </w:r>
    </w:p>
    <w:p w:rsidR="00A30EE5" w:rsidRPr="00A30EE5" w:rsidRDefault="00A30EE5" w:rsidP="00A30EE5">
      <w:pPr>
        <w:spacing w:after="0" w:line="240" w:lineRule="auto"/>
        <w:jc w:val="center"/>
        <w:rPr>
          <w:b/>
          <w:bCs/>
          <w:sz w:val="20"/>
        </w:rPr>
      </w:pPr>
    </w:p>
    <w:p w:rsidR="00A30EE5" w:rsidRPr="00A30EE5" w:rsidRDefault="00A30EE5" w:rsidP="00A30EE5">
      <w:pPr>
        <w:spacing w:after="0" w:line="240" w:lineRule="auto"/>
        <w:jc w:val="both"/>
        <w:rPr>
          <w:b/>
          <w:bCs/>
          <w:sz w:val="20"/>
        </w:rPr>
      </w:pPr>
      <w:r w:rsidRPr="00A30EE5">
        <w:rPr>
          <w:b/>
          <w:bCs/>
          <w:sz w:val="20"/>
        </w:rPr>
        <w:t>Finance &amp; Accounts:</w:t>
      </w:r>
    </w:p>
    <w:p w:rsidR="00A30EE5" w:rsidRPr="00A30EE5" w:rsidRDefault="00A30EE5" w:rsidP="00A30EE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0"/>
        </w:rPr>
      </w:pPr>
      <w:r w:rsidRPr="00A30EE5">
        <w:rPr>
          <w:sz w:val="20"/>
        </w:rPr>
        <w:t>Implementing systems &amp; procedures for timely preparation of statutory books of accounts and financial statements; providing financial reports including financial information and interpretations to the management.</w:t>
      </w:r>
    </w:p>
    <w:p w:rsidR="00A30EE5" w:rsidRPr="00A30EE5" w:rsidRDefault="00A30EE5" w:rsidP="00A30EE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0"/>
        </w:rPr>
      </w:pPr>
      <w:r w:rsidRPr="00A30EE5">
        <w:rPr>
          <w:sz w:val="20"/>
        </w:rPr>
        <w:t>Tracking, controlling and checking of the computation of margins payable / receivable from clients and exchange.</w:t>
      </w:r>
    </w:p>
    <w:p w:rsidR="00A30EE5" w:rsidRPr="00A30EE5" w:rsidRDefault="00A30EE5" w:rsidP="00A30EE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0"/>
        </w:rPr>
      </w:pPr>
      <w:r w:rsidRPr="00A30EE5">
        <w:rPr>
          <w:sz w:val="20"/>
        </w:rPr>
        <w:t xml:space="preserve">Maintaining books of account, daily bank reconciliation, </w:t>
      </w:r>
      <w:proofErr w:type="gramStart"/>
      <w:r w:rsidRPr="00A30EE5">
        <w:rPr>
          <w:sz w:val="20"/>
        </w:rPr>
        <w:t>treasury</w:t>
      </w:r>
      <w:proofErr w:type="gramEnd"/>
      <w:r w:rsidRPr="00A30EE5">
        <w:rPr>
          <w:sz w:val="20"/>
        </w:rPr>
        <w:t xml:space="preserve"> day to day work and preparing MIS.</w:t>
      </w:r>
    </w:p>
    <w:p w:rsidR="00A30EE5" w:rsidRPr="00A30EE5" w:rsidRDefault="00A30EE5" w:rsidP="00A30EE5">
      <w:pPr>
        <w:spacing w:after="0" w:line="240" w:lineRule="auto"/>
        <w:jc w:val="both"/>
        <w:rPr>
          <w:b/>
          <w:bCs/>
          <w:sz w:val="20"/>
        </w:rPr>
      </w:pPr>
    </w:p>
    <w:p w:rsidR="00A30EE5" w:rsidRPr="00A30EE5" w:rsidRDefault="00A30EE5" w:rsidP="00A30EE5">
      <w:pPr>
        <w:spacing w:after="0" w:line="240" w:lineRule="auto"/>
        <w:jc w:val="both"/>
        <w:rPr>
          <w:b/>
          <w:bCs/>
          <w:sz w:val="20"/>
        </w:rPr>
      </w:pPr>
      <w:r w:rsidRPr="00A30EE5">
        <w:rPr>
          <w:b/>
          <w:bCs/>
          <w:sz w:val="20"/>
        </w:rPr>
        <w:t>Auditing:</w:t>
      </w:r>
    </w:p>
    <w:p w:rsidR="00A30EE5" w:rsidRPr="00A30EE5" w:rsidRDefault="00A30EE5" w:rsidP="00A30EE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0"/>
        </w:rPr>
      </w:pPr>
      <w:r w:rsidRPr="00A30EE5">
        <w:rPr>
          <w:sz w:val="20"/>
        </w:rPr>
        <w:t xml:space="preserve">Managing the complete planning and management activities for audits, ensuring completion of audits within time and cost budget </w:t>
      </w:r>
    </w:p>
    <w:p w:rsidR="00A30EE5" w:rsidRPr="00A30EE5" w:rsidRDefault="00A30EE5" w:rsidP="00A30EE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0"/>
        </w:rPr>
      </w:pPr>
      <w:r w:rsidRPr="00A30EE5">
        <w:rPr>
          <w:sz w:val="20"/>
        </w:rPr>
        <w:t>Evaluating internal control systems/ procedures, preparing audit reports with a view to highlight the shortcomings and implementing necessary recommendations.</w:t>
      </w:r>
    </w:p>
    <w:p w:rsidR="00A30EE5" w:rsidRPr="00A30EE5" w:rsidRDefault="00A30EE5" w:rsidP="00A30EE5">
      <w:pPr>
        <w:spacing w:after="0" w:line="240" w:lineRule="auto"/>
        <w:jc w:val="both"/>
        <w:rPr>
          <w:b/>
          <w:bCs/>
          <w:sz w:val="20"/>
        </w:rPr>
      </w:pPr>
    </w:p>
    <w:p w:rsidR="00A30EE5" w:rsidRPr="00A30EE5" w:rsidRDefault="00A30EE5" w:rsidP="00A30EE5">
      <w:pPr>
        <w:spacing w:after="0" w:line="240" w:lineRule="auto"/>
        <w:jc w:val="both"/>
        <w:rPr>
          <w:b/>
          <w:bCs/>
          <w:sz w:val="20"/>
        </w:rPr>
      </w:pPr>
      <w:r w:rsidRPr="00A30EE5">
        <w:rPr>
          <w:b/>
          <w:bCs/>
          <w:sz w:val="20"/>
        </w:rPr>
        <w:t>Budgeting &amp; MIS:</w:t>
      </w:r>
    </w:p>
    <w:p w:rsidR="00A30EE5" w:rsidRPr="00A30EE5" w:rsidRDefault="00A30EE5" w:rsidP="00A30EE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0"/>
        </w:rPr>
      </w:pPr>
      <w:r w:rsidRPr="00A30EE5">
        <w:rPr>
          <w:sz w:val="20"/>
        </w:rPr>
        <w:t>Integrating financial budgets, forecasts,</w:t>
      </w:r>
      <w:r w:rsidR="00603B58">
        <w:rPr>
          <w:sz w:val="20"/>
        </w:rPr>
        <w:t xml:space="preserve"> cash </w:t>
      </w:r>
      <w:r w:rsidR="00CD16A1">
        <w:rPr>
          <w:sz w:val="20"/>
        </w:rPr>
        <w:t>out</w:t>
      </w:r>
      <w:r w:rsidR="00603B58">
        <w:rPr>
          <w:sz w:val="20"/>
        </w:rPr>
        <w:t>flow</w:t>
      </w:r>
      <w:r w:rsidR="00CD16A1">
        <w:rPr>
          <w:sz w:val="20"/>
        </w:rPr>
        <w:t xml:space="preserve"> &amp; cash inflow</w:t>
      </w:r>
      <w:r w:rsidR="00603B58">
        <w:rPr>
          <w:sz w:val="20"/>
        </w:rPr>
        <w:t>,</w:t>
      </w:r>
      <w:r w:rsidRPr="00A30EE5">
        <w:rPr>
          <w:sz w:val="20"/>
        </w:rPr>
        <w:t xml:space="preserve"> long term plans and quarterly revisions for individual units and for the group as a whole, set up systems to track and analyze variance.</w:t>
      </w:r>
    </w:p>
    <w:p w:rsidR="00A30EE5" w:rsidRPr="00A30EE5" w:rsidRDefault="00A30EE5" w:rsidP="00A30EE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0"/>
        </w:rPr>
      </w:pPr>
      <w:r w:rsidRPr="00A30EE5">
        <w:rPr>
          <w:sz w:val="20"/>
        </w:rPr>
        <w:t xml:space="preserve">Assisting in preparation of </w:t>
      </w:r>
      <w:r w:rsidR="00CD16A1">
        <w:rPr>
          <w:sz w:val="20"/>
        </w:rPr>
        <w:t>Balance Sheet &amp; Profit &amp; Loss Accounts</w:t>
      </w:r>
      <w:r w:rsidRPr="00A30EE5">
        <w:rPr>
          <w:sz w:val="20"/>
        </w:rPr>
        <w:t xml:space="preserve"> and other statements to provide feedback to top management on financial performance on monthly basis.</w:t>
      </w:r>
    </w:p>
    <w:p w:rsidR="00A30EE5" w:rsidRPr="00A30EE5" w:rsidRDefault="00A30EE5" w:rsidP="00A30EE5">
      <w:pPr>
        <w:spacing w:after="0" w:line="240" w:lineRule="auto"/>
        <w:jc w:val="both"/>
        <w:rPr>
          <w:b/>
          <w:bCs/>
          <w:sz w:val="20"/>
        </w:rPr>
      </w:pPr>
    </w:p>
    <w:p w:rsidR="00A30EE5" w:rsidRPr="00A30EE5" w:rsidRDefault="00A30EE5" w:rsidP="00A30EE5">
      <w:pPr>
        <w:spacing w:after="0" w:line="240" w:lineRule="auto"/>
        <w:jc w:val="both"/>
        <w:rPr>
          <w:b/>
          <w:bCs/>
          <w:sz w:val="20"/>
        </w:rPr>
      </w:pPr>
      <w:r w:rsidRPr="00A30EE5">
        <w:rPr>
          <w:b/>
          <w:bCs/>
          <w:sz w:val="20"/>
        </w:rPr>
        <w:t>Taxation &amp; Compliance:</w:t>
      </w:r>
    </w:p>
    <w:p w:rsidR="00A30EE5" w:rsidRPr="00A30EE5" w:rsidRDefault="00A30EE5" w:rsidP="00A30EE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0"/>
        </w:rPr>
      </w:pPr>
      <w:r w:rsidRPr="00A30EE5">
        <w:rPr>
          <w:sz w:val="20"/>
        </w:rPr>
        <w:t xml:space="preserve">Ensuring the monthly deposit of </w:t>
      </w:r>
      <w:r w:rsidR="0064074A">
        <w:rPr>
          <w:sz w:val="20"/>
        </w:rPr>
        <w:t>GST</w:t>
      </w:r>
      <w:r w:rsidRPr="00A30EE5">
        <w:rPr>
          <w:sz w:val="20"/>
        </w:rPr>
        <w:t xml:space="preserve"> through e-payment and timely submission of </w:t>
      </w:r>
      <w:r w:rsidR="0064074A">
        <w:rPr>
          <w:sz w:val="20"/>
        </w:rPr>
        <w:t>GST</w:t>
      </w:r>
      <w:r w:rsidRPr="00A30EE5">
        <w:rPr>
          <w:sz w:val="20"/>
        </w:rPr>
        <w:t xml:space="preserve"> return</w:t>
      </w:r>
      <w:r w:rsidR="00383DE5">
        <w:rPr>
          <w:sz w:val="20"/>
        </w:rPr>
        <w:t xml:space="preserve"> timely basis</w:t>
      </w:r>
      <w:r w:rsidR="00EA4599">
        <w:rPr>
          <w:sz w:val="20"/>
        </w:rPr>
        <w:t>.</w:t>
      </w:r>
    </w:p>
    <w:p w:rsidR="00EA4599" w:rsidRDefault="00A30EE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0"/>
        </w:rPr>
      </w:pPr>
      <w:r w:rsidRPr="00A30EE5">
        <w:rPr>
          <w:sz w:val="20"/>
        </w:rPr>
        <w:t>Performing the TDS Return</w:t>
      </w:r>
    </w:p>
    <w:p w:rsidR="00EA4599" w:rsidRDefault="00EA4599" w:rsidP="00363EFA">
      <w:pPr>
        <w:spacing w:after="0" w:line="240" w:lineRule="auto"/>
        <w:jc w:val="both"/>
        <w:rPr>
          <w:b/>
          <w:bCs/>
          <w:sz w:val="20"/>
        </w:rPr>
      </w:pPr>
    </w:p>
    <w:p w:rsidR="00A30EE5" w:rsidRPr="001009F9" w:rsidRDefault="00A30EE5" w:rsidP="00363EFA">
      <w:pPr>
        <w:spacing w:after="0" w:line="240" w:lineRule="auto"/>
        <w:jc w:val="both"/>
        <w:rPr>
          <w:b/>
          <w:bCs/>
          <w:sz w:val="20"/>
        </w:rPr>
      </w:pPr>
      <w:r w:rsidRPr="001009F9">
        <w:rPr>
          <w:b/>
          <w:bCs/>
          <w:sz w:val="20"/>
        </w:rPr>
        <w:t>Accounts Payables:</w:t>
      </w:r>
    </w:p>
    <w:p w:rsidR="00A30EE5" w:rsidRPr="00A30EE5" w:rsidRDefault="00A30EE5" w:rsidP="00A30EE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sz w:val="20"/>
        </w:rPr>
      </w:pPr>
      <w:r w:rsidRPr="001009F9">
        <w:rPr>
          <w:sz w:val="20"/>
        </w:rPr>
        <w:t>Performing reconciliation of vendor accounts and ensuring no</w:t>
      </w:r>
      <w:r w:rsidRPr="00A30EE5">
        <w:rPr>
          <w:sz w:val="20"/>
        </w:rPr>
        <w:t xml:space="preserve"> open items and sending balance confirmation letters/ mails to vendors to settle the books.</w:t>
      </w:r>
    </w:p>
    <w:p w:rsidR="00A30EE5" w:rsidRPr="00A30EE5" w:rsidRDefault="00A30EE5" w:rsidP="00A30EE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sz w:val="20"/>
        </w:rPr>
      </w:pPr>
      <w:r w:rsidRPr="00A30EE5">
        <w:rPr>
          <w:sz w:val="20"/>
        </w:rPr>
        <w:t>Calculating the penalties and volume discounts on purchases and issue of debit note to vendor as per PO conditions.</w:t>
      </w:r>
    </w:p>
    <w:p w:rsidR="00A30EE5" w:rsidRDefault="00A30EE5" w:rsidP="00A30EE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sz w:val="20"/>
        </w:rPr>
      </w:pPr>
      <w:r w:rsidRPr="00A30EE5">
        <w:rPr>
          <w:sz w:val="20"/>
        </w:rPr>
        <w:t>Handling vendor queries and fulfilling the auditor query along with conducting quarterly physical stock verification.</w:t>
      </w:r>
    </w:p>
    <w:p w:rsidR="00A30EE5" w:rsidRPr="00A30EE5" w:rsidRDefault="00A30EE5" w:rsidP="00A30EE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sz w:val="20"/>
        </w:rPr>
      </w:pPr>
      <w:r w:rsidRPr="00A30EE5">
        <w:rPr>
          <w:sz w:val="20"/>
        </w:rPr>
        <w:t>Ensuring accurate and compliant A/P files and records in accordance with company policies and government regulations.</w:t>
      </w:r>
    </w:p>
    <w:p w:rsidR="00A30EE5" w:rsidRDefault="00A30EE5" w:rsidP="00A30EE5">
      <w:pPr>
        <w:spacing w:after="0" w:line="240" w:lineRule="auto"/>
        <w:jc w:val="both"/>
        <w:rPr>
          <w:sz w:val="20"/>
        </w:rPr>
      </w:pPr>
    </w:p>
    <w:p w:rsidR="00363EFA" w:rsidRPr="00363EFA" w:rsidRDefault="00363EFA" w:rsidP="006112A5">
      <w:pPr>
        <w:pBdr>
          <w:bottom w:val="double" w:sz="4" w:space="1" w:color="auto"/>
        </w:pBdr>
        <w:shd w:val="clear" w:color="auto" w:fill="DBE5F1" w:themeFill="accent1" w:themeFillTint="33"/>
        <w:spacing w:after="0" w:line="240" w:lineRule="auto"/>
        <w:jc w:val="center"/>
        <w:rPr>
          <w:b/>
          <w:bCs/>
          <w:sz w:val="20"/>
        </w:rPr>
      </w:pPr>
      <w:r w:rsidRPr="00363EFA">
        <w:rPr>
          <w:b/>
          <w:bCs/>
          <w:sz w:val="20"/>
        </w:rPr>
        <w:t>CAREER CONTOUR</w:t>
      </w:r>
    </w:p>
    <w:p w:rsidR="00363EFA" w:rsidRDefault="00363EFA" w:rsidP="00363EFA">
      <w:pPr>
        <w:spacing w:after="0" w:line="240" w:lineRule="auto"/>
        <w:jc w:val="both"/>
        <w:rPr>
          <w:sz w:val="20"/>
        </w:rPr>
      </w:pPr>
    </w:p>
    <w:p w:rsidR="00363EFA" w:rsidRPr="009155AC" w:rsidRDefault="00363EFA" w:rsidP="006112A5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b/>
          <w:bCs/>
          <w:sz w:val="20"/>
        </w:rPr>
      </w:pPr>
      <w:r w:rsidRPr="009155AC">
        <w:rPr>
          <w:b/>
          <w:bCs/>
          <w:sz w:val="20"/>
        </w:rPr>
        <w:t xml:space="preserve">Aug 2008 – Aug 2019 with </w:t>
      </w:r>
      <w:proofErr w:type="spellStart"/>
      <w:r w:rsidRPr="009155AC">
        <w:rPr>
          <w:b/>
          <w:bCs/>
          <w:sz w:val="20"/>
        </w:rPr>
        <w:t>Vihaan</w:t>
      </w:r>
      <w:proofErr w:type="spellEnd"/>
      <w:r w:rsidRPr="009155AC">
        <w:rPr>
          <w:b/>
          <w:bCs/>
          <w:sz w:val="20"/>
        </w:rPr>
        <w:t xml:space="preserve"> Networks Limited, Gurgaon as Assistant Manager</w:t>
      </w:r>
    </w:p>
    <w:p w:rsidR="009155AC" w:rsidRPr="009155AC" w:rsidRDefault="009155AC" w:rsidP="009155AC">
      <w:pPr>
        <w:spacing w:after="0" w:line="240" w:lineRule="auto"/>
        <w:jc w:val="both"/>
        <w:rPr>
          <w:i/>
          <w:iCs/>
          <w:sz w:val="20"/>
        </w:rPr>
      </w:pPr>
      <w:r w:rsidRPr="009155AC">
        <w:rPr>
          <w:b/>
          <w:bCs/>
          <w:i/>
          <w:iCs/>
          <w:sz w:val="20"/>
        </w:rPr>
        <w:t xml:space="preserve">Accounting Software: </w:t>
      </w:r>
      <w:r w:rsidRPr="009155AC">
        <w:rPr>
          <w:i/>
          <w:iCs/>
          <w:sz w:val="20"/>
        </w:rPr>
        <w:t xml:space="preserve">ERP-Microsoft Navision version 2016 </w:t>
      </w:r>
    </w:p>
    <w:p w:rsidR="00363EFA" w:rsidRPr="009155AC" w:rsidRDefault="009155AC" w:rsidP="009155AC">
      <w:pPr>
        <w:spacing w:after="0" w:line="240" w:lineRule="auto"/>
        <w:jc w:val="center"/>
        <w:rPr>
          <w:b/>
          <w:bCs/>
          <w:sz w:val="20"/>
        </w:rPr>
      </w:pPr>
      <w:r w:rsidRPr="009155AC">
        <w:rPr>
          <w:b/>
          <w:bCs/>
          <w:sz w:val="20"/>
        </w:rPr>
        <w:t>Accountabilities</w:t>
      </w:r>
    </w:p>
    <w:p w:rsidR="007D7C6C" w:rsidRPr="00F76A4B" w:rsidRDefault="000C76A1" w:rsidP="00363EF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0"/>
        </w:rPr>
      </w:pPr>
      <w:r w:rsidRPr="007D7C6C">
        <w:rPr>
          <w:rFonts w:ascii="Calibri" w:hAnsi="Calibri" w:cs="Calibri"/>
          <w:sz w:val="20"/>
        </w:rPr>
        <w:t>Manag</w:t>
      </w:r>
      <w:r w:rsidR="007D7C6C">
        <w:rPr>
          <w:rFonts w:ascii="Calibri" w:hAnsi="Calibri" w:cs="Calibri"/>
          <w:sz w:val="20"/>
        </w:rPr>
        <w:t xml:space="preserve">ed </w:t>
      </w:r>
      <w:r w:rsidR="00363EFA" w:rsidRPr="007D7C6C">
        <w:rPr>
          <w:rFonts w:ascii="Calibri" w:hAnsi="Calibri" w:cs="Calibri"/>
          <w:sz w:val="20"/>
        </w:rPr>
        <w:t xml:space="preserve">process </w:t>
      </w:r>
      <w:r w:rsidR="007D7C6C">
        <w:rPr>
          <w:rFonts w:ascii="Calibri" w:hAnsi="Calibri" w:cs="Calibri"/>
          <w:sz w:val="20"/>
        </w:rPr>
        <w:t xml:space="preserve">related to </w:t>
      </w:r>
      <w:r w:rsidRPr="007D7C6C">
        <w:rPr>
          <w:rFonts w:ascii="Calibri" w:hAnsi="Calibri" w:cs="Calibri"/>
          <w:sz w:val="20"/>
        </w:rPr>
        <w:t>local and overseas purchase/ service invoices for payment</w:t>
      </w:r>
    </w:p>
    <w:p w:rsidR="00F76A4B" w:rsidRPr="007D7C6C" w:rsidRDefault="00EA4599" w:rsidP="00363EF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0"/>
        </w:rPr>
      </w:pPr>
      <w:r>
        <w:rPr>
          <w:rFonts w:ascii="Calibri" w:hAnsi="Calibri" w:cs="Calibri"/>
          <w:sz w:val="20"/>
        </w:rPr>
        <w:t>Submitting Bill</w:t>
      </w:r>
      <w:r w:rsidR="00F76A4B">
        <w:rPr>
          <w:rFonts w:ascii="Calibri" w:hAnsi="Calibri" w:cs="Calibri"/>
          <w:sz w:val="20"/>
        </w:rPr>
        <w:t xml:space="preserve"> of Entry within stipulated time of RBI in bank to settle </w:t>
      </w:r>
      <w:r>
        <w:rPr>
          <w:rFonts w:ascii="Calibri" w:hAnsi="Calibri" w:cs="Calibri"/>
          <w:sz w:val="20"/>
        </w:rPr>
        <w:t>import transaction</w:t>
      </w:r>
    </w:p>
    <w:p w:rsidR="007D7C6C" w:rsidRDefault="007D7C6C" w:rsidP="00363EF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0"/>
        </w:rPr>
      </w:pPr>
      <w:r>
        <w:rPr>
          <w:rFonts w:ascii="Calibri" w:hAnsi="Calibri" w:cs="Calibri"/>
          <w:sz w:val="20"/>
        </w:rPr>
        <w:t>Perform</w:t>
      </w:r>
      <w:r w:rsidR="00807AED">
        <w:rPr>
          <w:rFonts w:ascii="Calibri" w:hAnsi="Calibri" w:cs="Calibri"/>
          <w:sz w:val="20"/>
        </w:rPr>
        <w:t xml:space="preserve">ed </w:t>
      </w:r>
      <w:r>
        <w:rPr>
          <w:rFonts w:ascii="Calibri" w:hAnsi="Calibri" w:cs="Calibri"/>
          <w:sz w:val="20"/>
        </w:rPr>
        <w:t>r</w:t>
      </w:r>
      <w:r w:rsidR="00363EFA" w:rsidRPr="007D7C6C">
        <w:rPr>
          <w:rFonts w:ascii="Calibri" w:hAnsi="Calibri" w:cs="Calibri"/>
          <w:sz w:val="20"/>
        </w:rPr>
        <w:t xml:space="preserve">econciliation of bank </w:t>
      </w:r>
      <w:r>
        <w:rPr>
          <w:rFonts w:ascii="Calibri" w:hAnsi="Calibri" w:cs="Calibri"/>
          <w:sz w:val="20"/>
        </w:rPr>
        <w:t xml:space="preserve">accounts, </w:t>
      </w:r>
      <w:r w:rsidR="00363EFA" w:rsidRPr="007D7C6C">
        <w:rPr>
          <w:sz w:val="20"/>
        </w:rPr>
        <w:t xml:space="preserve">EEFC </w:t>
      </w:r>
      <w:r>
        <w:rPr>
          <w:sz w:val="20"/>
        </w:rPr>
        <w:t xml:space="preserve">account, </w:t>
      </w:r>
      <w:r w:rsidR="00363EFA" w:rsidRPr="007D7C6C">
        <w:rPr>
          <w:sz w:val="20"/>
        </w:rPr>
        <w:t xml:space="preserve">Term loan </w:t>
      </w:r>
      <w:r>
        <w:rPr>
          <w:sz w:val="20"/>
        </w:rPr>
        <w:t>accounts and v</w:t>
      </w:r>
      <w:r w:rsidR="00363EFA" w:rsidRPr="007D7C6C">
        <w:rPr>
          <w:sz w:val="20"/>
        </w:rPr>
        <w:t xml:space="preserve">endor </w:t>
      </w:r>
      <w:r>
        <w:rPr>
          <w:sz w:val="20"/>
        </w:rPr>
        <w:t>accounts</w:t>
      </w:r>
    </w:p>
    <w:p w:rsidR="007D7C6C" w:rsidRPr="007D7C6C" w:rsidRDefault="00363EFA" w:rsidP="00363EF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0"/>
        </w:rPr>
      </w:pPr>
      <w:r w:rsidRPr="007D7C6C">
        <w:rPr>
          <w:rFonts w:ascii="Calibri" w:hAnsi="Calibri" w:cs="Calibri"/>
          <w:sz w:val="20"/>
        </w:rPr>
        <w:t>Lia</w:t>
      </w:r>
      <w:r w:rsidR="007D7C6C">
        <w:rPr>
          <w:rFonts w:ascii="Calibri" w:hAnsi="Calibri" w:cs="Calibri"/>
          <w:sz w:val="20"/>
        </w:rPr>
        <w:t>is</w:t>
      </w:r>
      <w:r w:rsidR="00807AED">
        <w:rPr>
          <w:rFonts w:ascii="Calibri" w:hAnsi="Calibri" w:cs="Calibri"/>
          <w:sz w:val="20"/>
        </w:rPr>
        <w:t xml:space="preserve">ed </w:t>
      </w:r>
      <w:r w:rsidRPr="007D7C6C">
        <w:rPr>
          <w:rFonts w:ascii="Calibri" w:hAnsi="Calibri" w:cs="Calibri"/>
          <w:sz w:val="20"/>
        </w:rPr>
        <w:t>with bank to open Letter of Credit (LC),</w:t>
      </w:r>
      <w:r w:rsidR="007D7C6C">
        <w:rPr>
          <w:rFonts w:ascii="Calibri" w:hAnsi="Calibri" w:cs="Calibri"/>
          <w:sz w:val="20"/>
        </w:rPr>
        <w:t xml:space="preserve"> </w:t>
      </w:r>
      <w:r w:rsidRPr="007D7C6C">
        <w:rPr>
          <w:rFonts w:ascii="Calibri" w:hAnsi="Calibri" w:cs="Calibri"/>
          <w:sz w:val="20"/>
        </w:rPr>
        <w:t xml:space="preserve">Bank Guarantees </w:t>
      </w:r>
      <w:r w:rsidR="007D7C6C">
        <w:rPr>
          <w:rFonts w:ascii="Calibri" w:hAnsi="Calibri" w:cs="Calibri"/>
          <w:sz w:val="20"/>
        </w:rPr>
        <w:t xml:space="preserve">and </w:t>
      </w:r>
      <w:r w:rsidRPr="007D7C6C">
        <w:rPr>
          <w:rFonts w:ascii="Calibri" w:hAnsi="Calibri" w:cs="Calibri"/>
          <w:sz w:val="20"/>
        </w:rPr>
        <w:t>Retirement of LC’s</w:t>
      </w:r>
    </w:p>
    <w:p w:rsidR="00807AED" w:rsidRPr="00383DE5" w:rsidRDefault="007D7C6C" w:rsidP="00363EF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0"/>
        </w:rPr>
      </w:pPr>
      <w:r w:rsidRPr="00807AED">
        <w:rPr>
          <w:rFonts w:ascii="Calibri" w:hAnsi="Calibri" w:cs="Calibri"/>
          <w:sz w:val="20"/>
        </w:rPr>
        <w:t>Monitor</w:t>
      </w:r>
      <w:r w:rsidR="00807AED" w:rsidRPr="00807AED">
        <w:rPr>
          <w:rFonts w:ascii="Calibri" w:hAnsi="Calibri" w:cs="Calibri"/>
          <w:sz w:val="20"/>
        </w:rPr>
        <w:t xml:space="preserve">ed </w:t>
      </w:r>
      <w:r w:rsidRPr="00807AED">
        <w:rPr>
          <w:rFonts w:ascii="Calibri" w:hAnsi="Calibri" w:cs="Calibri"/>
          <w:sz w:val="20"/>
        </w:rPr>
        <w:t xml:space="preserve">the </w:t>
      </w:r>
      <w:r w:rsidR="00363EFA" w:rsidRPr="00807AED">
        <w:rPr>
          <w:rFonts w:ascii="Calibri" w:hAnsi="Calibri" w:cs="Calibri"/>
          <w:sz w:val="20"/>
        </w:rPr>
        <w:t>foreign vendor remittance</w:t>
      </w:r>
      <w:r w:rsidRPr="00807AED">
        <w:rPr>
          <w:rFonts w:ascii="Calibri" w:hAnsi="Calibri" w:cs="Calibri"/>
          <w:sz w:val="20"/>
        </w:rPr>
        <w:t>s</w:t>
      </w:r>
      <w:r w:rsidR="00807AED" w:rsidRPr="00807AED">
        <w:rPr>
          <w:rFonts w:ascii="Calibri" w:hAnsi="Calibri" w:cs="Calibri"/>
          <w:sz w:val="20"/>
        </w:rPr>
        <w:t xml:space="preserve"> and handled </w:t>
      </w:r>
      <w:r w:rsidR="00807AED">
        <w:rPr>
          <w:rFonts w:ascii="Calibri" w:hAnsi="Calibri" w:cs="Calibri"/>
          <w:sz w:val="20"/>
        </w:rPr>
        <w:t>c</w:t>
      </w:r>
      <w:r w:rsidR="00807AED" w:rsidRPr="00807AED">
        <w:rPr>
          <w:rFonts w:ascii="Calibri" w:hAnsi="Calibri" w:cs="Calibri"/>
          <w:sz w:val="20"/>
        </w:rPr>
        <w:t>ash</w:t>
      </w:r>
      <w:r w:rsidR="00807AED">
        <w:rPr>
          <w:rFonts w:ascii="Calibri" w:hAnsi="Calibri" w:cs="Calibri"/>
          <w:sz w:val="20"/>
        </w:rPr>
        <w:t>/ f</w:t>
      </w:r>
      <w:r w:rsidR="00807AED" w:rsidRPr="00807AED">
        <w:rPr>
          <w:rFonts w:ascii="Calibri" w:hAnsi="Calibri" w:cs="Calibri"/>
          <w:sz w:val="20"/>
        </w:rPr>
        <w:t>oreign currency transaction</w:t>
      </w:r>
      <w:r w:rsidR="00807AED">
        <w:rPr>
          <w:rFonts w:ascii="Calibri" w:hAnsi="Calibri" w:cs="Calibri"/>
          <w:sz w:val="20"/>
        </w:rPr>
        <w:t>s</w:t>
      </w:r>
    </w:p>
    <w:p w:rsidR="00383DE5" w:rsidRPr="00807AED" w:rsidRDefault="00383DE5" w:rsidP="00363EF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0"/>
        </w:rPr>
      </w:pPr>
      <w:r>
        <w:rPr>
          <w:rFonts w:ascii="Calibri" w:hAnsi="Calibri" w:cs="Calibri"/>
          <w:sz w:val="20"/>
        </w:rPr>
        <w:t xml:space="preserve">Ensuring vendor Debit  balances are settled as per PO </w:t>
      </w:r>
      <w:r w:rsidR="00F76A4B">
        <w:rPr>
          <w:rFonts w:ascii="Calibri" w:hAnsi="Calibri" w:cs="Calibri"/>
          <w:sz w:val="20"/>
        </w:rPr>
        <w:t>/</w:t>
      </w:r>
      <w:r w:rsidR="00EA4599">
        <w:rPr>
          <w:rFonts w:ascii="Calibri" w:hAnsi="Calibri" w:cs="Calibri"/>
          <w:sz w:val="20"/>
        </w:rPr>
        <w:t>Agreement</w:t>
      </w:r>
      <w:r w:rsidR="00F76A4B">
        <w:rPr>
          <w:rFonts w:ascii="Calibri" w:hAnsi="Calibri" w:cs="Calibri"/>
          <w:sz w:val="20"/>
        </w:rPr>
        <w:t xml:space="preserve"> </w:t>
      </w:r>
      <w:r>
        <w:rPr>
          <w:rFonts w:ascii="Calibri" w:hAnsi="Calibri" w:cs="Calibri"/>
          <w:sz w:val="20"/>
        </w:rPr>
        <w:t>terms</w:t>
      </w:r>
      <w:r w:rsidR="00F76A4B">
        <w:rPr>
          <w:rFonts w:ascii="Calibri" w:hAnsi="Calibri" w:cs="Calibri"/>
          <w:sz w:val="20"/>
        </w:rPr>
        <w:t xml:space="preserve"> with vendor</w:t>
      </w:r>
    </w:p>
    <w:p w:rsidR="00807AED" w:rsidRDefault="00363EFA" w:rsidP="006112A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0"/>
        </w:rPr>
      </w:pPr>
      <w:r w:rsidRPr="00807AED">
        <w:rPr>
          <w:rFonts w:ascii="Calibri" w:hAnsi="Calibri" w:cs="Calibri"/>
          <w:sz w:val="20"/>
        </w:rPr>
        <w:lastRenderedPageBreak/>
        <w:t>Maintain</w:t>
      </w:r>
      <w:r w:rsidR="00807AED" w:rsidRPr="00807AED">
        <w:rPr>
          <w:rFonts w:ascii="Calibri" w:hAnsi="Calibri" w:cs="Calibri"/>
          <w:sz w:val="20"/>
        </w:rPr>
        <w:t xml:space="preserve">ed </w:t>
      </w:r>
      <w:r w:rsidRPr="00807AED">
        <w:rPr>
          <w:rFonts w:ascii="Calibri" w:hAnsi="Calibri" w:cs="Calibri"/>
          <w:sz w:val="20"/>
        </w:rPr>
        <w:t>Fixed Asset Registers</w:t>
      </w:r>
      <w:r w:rsidR="00603B58">
        <w:rPr>
          <w:rFonts w:ascii="Calibri" w:hAnsi="Calibri" w:cs="Calibri"/>
          <w:sz w:val="20"/>
        </w:rPr>
        <w:t xml:space="preserve"> on monthly</w:t>
      </w:r>
      <w:r w:rsidR="00383DE5">
        <w:rPr>
          <w:rFonts w:ascii="Calibri" w:hAnsi="Calibri" w:cs="Calibri"/>
          <w:sz w:val="20"/>
        </w:rPr>
        <w:t xml:space="preserve"> </w:t>
      </w:r>
      <w:r w:rsidR="00603B58">
        <w:rPr>
          <w:rFonts w:ascii="Calibri" w:hAnsi="Calibri" w:cs="Calibri"/>
          <w:sz w:val="20"/>
        </w:rPr>
        <w:t>basis</w:t>
      </w:r>
      <w:r w:rsidR="00807AED">
        <w:rPr>
          <w:rFonts w:ascii="Calibri" w:hAnsi="Calibri" w:cs="Calibri"/>
          <w:sz w:val="20"/>
        </w:rPr>
        <w:t>,</w:t>
      </w:r>
      <w:r w:rsidR="00603B58">
        <w:rPr>
          <w:rFonts w:ascii="Calibri" w:hAnsi="Calibri" w:cs="Calibri"/>
          <w:sz w:val="20"/>
        </w:rPr>
        <w:t xml:space="preserve"> calculation of depreciation as per companies act &amp; finalization of fixed asset register for audit </w:t>
      </w:r>
      <w:r w:rsidR="00CD16A1">
        <w:rPr>
          <w:rFonts w:ascii="Calibri" w:hAnsi="Calibri" w:cs="Calibri"/>
          <w:sz w:val="20"/>
        </w:rPr>
        <w:t>at the year end</w:t>
      </w:r>
      <w:r w:rsidR="00603B58">
        <w:rPr>
          <w:rFonts w:ascii="Calibri" w:hAnsi="Calibri" w:cs="Calibri"/>
          <w:sz w:val="20"/>
        </w:rPr>
        <w:t>,</w:t>
      </w:r>
      <w:r w:rsidR="00EA4599">
        <w:rPr>
          <w:rFonts w:ascii="Calibri" w:hAnsi="Calibri" w:cs="Calibri"/>
          <w:sz w:val="20"/>
        </w:rPr>
        <w:t xml:space="preserve"> </w:t>
      </w:r>
      <w:r w:rsidR="00603B58">
        <w:rPr>
          <w:rFonts w:ascii="Calibri" w:hAnsi="Calibri" w:cs="Calibri"/>
          <w:sz w:val="20"/>
        </w:rPr>
        <w:t xml:space="preserve">physical verification of fixed assets </w:t>
      </w:r>
      <w:r w:rsidR="00EA4599">
        <w:rPr>
          <w:rFonts w:ascii="Calibri" w:hAnsi="Calibri" w:cs="Calibri"/>
          <w:sz w:val="20"/>
        </w:rPr>
        <w:t>periodically, prepared</w:t>
      </w:r>
      <w:r w:rsidR="00807AED">
        <w:rPr>
          <w:rFonts w:ascii="Calibri" w:hAnsi="Calibri" w:cs="Calibri"/>
          <w:sz w:val="20"/>
        </w:rPr>
        <w:t xml:space="preserve"> a</w:t>
      </w:r>
      <w:r w:rsidR="00807AED" w:rsidRPr="00363EFA">
        <w:rPr>
          <w:sz w:val="20"/>
        </w:rPr>
        <w:t>nnual budget</w:t>
      </w:r>
      <w:r w:rsidR="00807AED">
        <w:rPr>
          <w:sz w:val="20"/>
        </w:rPr>
        <w:t xml:space="preserve">s, </w:t>
      </w:r>
      <w:r w:rsidR="00807AED" w:rsidRPr="00363EFA">
        <w:rPr>
          <w:sz w:val="20"/>
        </w:rPr>
        <w:t>schedul</w:t>
      </w:r>
      <w:r w:rsidR="00807AED">
        <w:rPr>
          <w:sz w:val="20"/>
        </w:rPr>
        <w:t xml:space="preserve">ed </w:t>
      </w:r>
      <w:r w:rsidR="00807AED" w:rsidRPr="00363EFA">
        <w:rPr>
          <w:sz w:val="20"/>
        </w:rPr>
        <w:t>expenditures</w:t>
      </w:r>
      <w:r w:rsidR="00807AED">
        <w:rPr>
          <w:sz w:val="20"/>
        </w:rPr>
        <w:t xml:space="preserve">, analyzed </w:t>
      </w:r>
      <w:r w:rsidR="00807AED" w:rsidRPr="00363EFA">
        <w:rPr>
          <w:sz w:val="20"/>
        </w:rPr>
        <w:t>variances</w:t>
      </w:r>
      <w:r w:rsidR="00807AED">
        <w:rPr>
          <w:sz w:val="20"/>
        </w:rPr>
        <w:t xml:space="preserve"> and </w:t>
      </w:r>
      <w:r w:rsidR="00807AED" w:rsidRPr="00363EFA">
        <w:rPr>
          <w:sz w:val="20"/>
        </w:rPr>
        <w:t>initiat</w:t>
      </w:r>
      <w:r w:rsidR="00807AED">
        <w:rPr>
          <w:sz w:val="20"/>
        </w:rPr>
        <w:t xml:space="preserve">ed </w:t>
      </w:r>
      <w:r w:rsidR="00807AED" w:rsidRPr="00363EFA">
        <w:rPr>
          <w:sz w:val="20"/>
        </w:rPr>
        <w:t xml:space="preserve">corrective actions. </w:t>
      </w:r>
    </w:p>
    <w:p w:rsidR="00807AED" w:rsidRDefault="00807AED" w:rsidP="006112A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Played a vital role in </w:t>
      </w:r>
      <w:r w:rsidR="00363EFA" w:rsidRPr="00807AED">
        <w:rPr>
          <w:sz w:val="20"/>
        </w:rPr>
        <w:t>timely settlement of employee expenses/</w:t>
      </w:r>
      <w:r>
        <w:rPr>
          <w:sz w:val="20"/>
        </w:rPr>
        <w:t xml:space="preserve"> </w:t>
      </w:r>
      <w:r w:rsidR="00363EFA" w:rsidRPr="00807AED">
        <w:rPr>
          <w:sz w:val="20"/>
        </w:rPr>
        <w:t>reimbursements/</w:t>
      </w:r>
      <w:r>
        <w:rPr>
          <w:sz w:val="20"/>
        </w:rPr>
        <w:t xml:space="preserve"> </w:t>
      </w:r>
      <w:r w:rsidR="00363EFA" w:rsidRPr="00807AED">
        <w:rPr>
          <w:sz w:val="20"/>
        </w:rPr>
        <w:t>advance</w:t>
      </w:r>
      <w:r w:rsidR="00EA4599">
        <w:rPr>
          <w:sz w:val="20"/>
        </w:rPr>
        <w:t xml:space="preserve"> </w:t>
      </w:r>
      <w:r w:rsidR="00383DE5">
        <w:rPr>
          <w:sz w:val="20"/>
        </w:rPr>
        <w:t>as per company policy.</w:t>
      </w:r>
      <w:r w:rsidR="00363EFA" w:rsidRPr="00807AED">
        <w:rPr>
          <w:sz w:val="20"/>
        </w:rPr>
        <w:t xml:space="preserve"> </w:t>
      </w:r>
    </w:p>
    <w:p w:rsidR="00807AED" w:rsidRPr="00807AED" w:rsidRDefault="00363EFA" w:rsidP="006112A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0"/>
        </w:rPr>
      </w:pPr>
      <w:r w:rsidRPr="00807AED">
        <w:rPr>
          <w:rFonts w:ascii="Calibri" w:hAnsi="Calibri" w:cs="Calibri"/>
          <w:sz w:val="20"/>
        </w:rPr>
        <w:t>Handl</w:t>
      </w:r>
      <w:r w:rsidR="00807AED">
        <w:rPr>
          <w:rFonts w:ascii="Calibri" w:hAnsi="Calibri" w:cs="Calibri"/>
          <w:sz w:val="20"/>
        </w:rPr>
        <w:t xml:space="preserve">ed </w:t>
      </w:r>
      <w:r w:rsidRPr="00807AED">
        <w:rPr>
          <w:rFonts w:ascii="Calibri" w:hAnsi="Calibri" w:cs="Calibri"/>
          <w:sz w:val="20"/>
        </w:rPr>
        <w:t xml:space="preserve">all </w:t>
      </w:r>
      <w:r w:rsidR="00807AED">
        <w:rPr>
          <w:rFonts w:ascii="Calibri" w:hAnsi="Calibri" w:cs="Calibri"/>
          <w:sz w:val="20"/>
        </w:rPr>
        <w:t>t</w:t>
      </w:r>
      <w:r w:rsidRPr="00807AED">
        <w:rPr>
          <w:rFonts w:ascii="Calibri" w:hAnsi="Calibri" w:cs="Calibri"/>
          <w:sz w:val="20"/>
        </w:rPr>
        <w:t>axation related work (TDS)</w:t>
      </w:r>
      <w:r w:rsidR="00807AED">
        <w:rPr>
          <w:rFonts w:ascii="Calibri" w:hAnsi="Calibri" w:cs="Calibri"/>
          <w:sz w:val="20"/>
        </w:rPr>
        <w:t xml:space="preserve"> including </w:t>
      </w:r>
      <w:r w:rsidRPr="00363EFA">
        <w:rPr>
          <w:rFonts w:ascii="Calibri" w:hAnsi="Calibri" w:cs="Calibri"/>
          <w:sz w:val="20"/>
        </w:rPr>
        <w:t>deposit</w:t>
      </w:r>
      <w:r w:rsidR="00807AED">
        <w:rPr>
          <w:rFonts w:ascii="Calibri" w:hAnsi="Calibri" w:cs="Calibri"/>
          <w:sz w:val="20"/>
        </w:rPr>
        <w:t>ing</w:t>
      </w:r>
      <w:r w:rsidRPr="00363EFA">
        <w:rPr>
          <w:rFonts w:ascii="Calibri" w:hAnsi="Calibri" w:cs="Calibri"/>
          <w:sz w:val="20"/>
        </w:rPr>
        <w:t xml:space="preserve"> monthly and </w:t>
      </w:r>
      <w:r w:rsidR="00807AED">
        <w:rPr>
          <w:rFonts w:ascii="Calibri" w:hAnsi="Calibri" w:cs="Calibri"/>
          <w:sz w:val="20"/>
        </w:rPr>
        <w:t>q</w:t>
      </w:r>
      <w:r w:rsidRPr="00363EFA">
        <w:rPr>
          <w:rFonts w:ascii="Calibri" w:hAnsi="Calibri" w:cs="Calibri"/>
          <w:sz w:val="20"/>
        </w:rPr>
        <w:t>uarterly TDS return</w:t>
      </w:r>
      <w:r w:rsidR="00807AED">
        <w:rPr>
          <w:rFonts w:ascii="Calibri" w:hAnsi="Calibri" w:cs="Calibri"/>
          <w:sz w:val="20"/>
        </w:rPr>
        <w:t>s.</w:t>
      </w:r>
    </w:p>
    <w:p w:rsidR="00363EFA" w:rsidRPr="00807AED" w:rsidRDefault="00363EFA" w:rsidP="006112A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0"/>
        </w:rPr>
      </w:pPr>
      <w:r w:rsidRPr="00807AED">
        <w:rPr>
          <w:rFonts w:ascii="Calibri" w:hAnsi="Calibri" w:cs="Calibri"/>
          <w:sz w:val="20"/>
        </w:rPr>
        <w:t>Coordinat</w:t>
      </w:r>
      <w:r w:rsidR="00807AED" w:rsidRPr="00807AED">
        <w:rPr>
          <w:rFonts w:ascii="Calibri" w:hAnsi="Calibri" w:cs="Calibri"/>
          <w:sz w:val="20"/>
        </w:rPr>
        <w:t xml:space="preserve">ed </w:t>
      </w:r>
      <w:r w:rsidRPr="00807AED">
        <w:rPr>
          <w:rFonts w:ascii="Calibri" w:hAnsi="Calibri" w:cs="Calibri"/>
          <w:sz w:val="20"/>
        </w:rPr>
        <w:t>with</w:t>
      </w:r>
      <w:r w:rsidR="00807AED" w:rsidRPr="00807AED">
        <w:rPr>
          <w:rFonts w:ascii="Calibri" w:hAnsi="Calibri" w:cs="Calibri"/>
          <w:sz w:val="20"/>
        </w:rPr>
        <w:t xml:space="preserve"> </w:t>
      </w:r>
      <w:r w:rsidRPr="00807AED">
        <w:rPr>
          <w:rFonts w:ascii="Calibri" w:hAnsi="Calibri" w:cs="Calibri"/>
          <w:sz w:val="20"/>
        </w:rPr>
        <w:t xml:space="preserve">Statutory and </w:t>
      </w:r>
      <w:r w:rsidR="00807AED" w:rsidRPr="00807AED">
        <w:rPr>
          <w:rFonts w:ascii="Calibri" w:hAnsi="Calibri" w:cs="Calibri"/>
          <w:sz w:val="20"/>
        </w:rPr>
        <w:t>I</w:t>
      </w:r>
      <w:r w:rsidRPr="00807AED">
        <w:rPr>
          <w:rFonts w:ascii="Calibri" w:hAnsi="Calibri" w:cs="Calibri"/>
          <w:sz w:val="20"/>
        </w:rPr>
        <w:t>nternal Auditors</w:t>
      </w:r>
      <w:r w:rsidR="00383DE5">
        <w:rPr>
          <w:rFonts w:ascii="Calibri" w:hAnsi="Calibri" w:cs="Calibri"/>
          <w:sz w:val="20"/>
        </w:rPr>
        <w:t xml:space="preserve"> for preparation of schedules as per audit requirement</w:t>
      </w:r>
      <w:r w:rsidRPr="00807AED">
        <w:rPr>
          <w:rFonts w:ascii="Calibri" w:hAnsi="Calibri" w:cs="Calibri"/>
          <w:sz w:val="20"/>
        </w:rPr>
        <w:t xml:space="preserve"> </w:t>
      </w:r>
    </w:p>
    <w:p w:rsidR="00363EFA" w:rsidRPr="00363EFA" w:rsidRDefault="00363EFA" w:rsidP="006112A5">
      <w:pPr>
        <w:spacing w:after="0" w:line="240" w:lineRule="auto"/>
        <w:jc w:val="both"/>
        <w:rPr>
          <w:sz w:val="20"/>
        </w:rPr>
      </w:pPr>
    </w:p>
    <w:p w:rsidR="009155AC" w:rsidRPr="009155AC" w:rsidRDefault="009155AC" w:rsidP="006112A5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b/>
          <w:bCs/>
          <w:sz w:val="20"/>
        </w:rPr>
      </w:pPr>
      <w:r w:rsidRPr="009155AC">
        <w:rPr>
          <w:b/>
          <w:bCs/>
          <w:sz w:val="20"/>
        </w:rPr>
        <w:t xml:space="preserve">May 2006 – Aug 2008 with </w:t>
      </w:r>
      <w:r w:rsidR="00363EFA" w:rsidRPr="009155AC">
        <w:rPr>
          <w:b/>
          <w:bCs/>
          <w:sz w:val="20"/>
        </w:rPr>
        <w:t>Akai Consumer Electronics India Ltd., New Delhi</w:t>
      </w:r>
      <w:r w:rsidRPr="009155AC">
        <w:rPr>
          <w:b/>
          <w:bCs/>
          <w:sz w:val="20"/>
        </w:rPr>
        <w:t xml:space="preserve"> as </w:t>
      </w:r>
      <w:r w:rsidR="00363EFA" w:rsidRPr="009155AC">
        <w:rPr>
          <w:b/>
          <w:bCs/>
          <w:sz w:val="20"/>
        </w:rPr>
        <w:t>Senior Officer</w:t>
      </w:r>
      <w:r w:rsidRPr="009155AC">
        <w:rPr>
          <w:b/>
          <w:bCs/>
          <w:sz w:val="20"/>
        </w:rPr>
        <w:t xml:space="preserve"> </w:t>
      </w:r>
      <w:r w:rsidR="00363EFA" w:rsidRPr="009155AC">
        <w:rPr>
          <w:b/>
          <w:bCs/>
          <w:sz w:val="20"/>
        </w:rPr>
        <w:t>-</w:t>
      </w:r>
      <w:r w:rsidRPr="009155AC">
        <w:rPr>
          <w:b/>
          <w:bCs/>
          <w:sz w:val="20"/>
        </w:rPr>
        <w:t xml:space="preserve"> </w:t>
      </w:r>
      <w:r w:rsidR="00363EFA" w:rsidRPr="009155AC">
        <w:rPr>
          <w:b/>
          <w:bCs/>
          <w:sz w:val="20"/>
        </w:rPr>
        <w:t>Accounts</w:t>
      </w:r>
    </w:p>
    <w:p w:rsidR="009155AC" w:rsidRPr="009155AC" w:rsidRDefault="009155AC" w:rsidP="006112A5">
      <w:pPr>
        <w:spacing w:after="0" w:line="240" w:lineRule="auto"/>
        <w:jc w:val="center"/>
        <w:rPr>
          <w:b/>
          <w:bCs/>
          <w:sz w:val="20"/>
        </w:rPr>
      </w:pPr>
      <w:r w:rsidRPr="009155AC">
        <w:rPr>
          <w:b/>
          <w:bCs/>
          <w:sz w:val="20"/>
        </w:rPr>
        <w:t>Accountabilities</w:t>
      </w:r>
    </w:p>
    <w:p w:rsidR="00966E21" w:rsidRDefault="00966E21" w:rsidP="006112A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0"/>
        </w:rPr>
      </w:pPr>
      <w:r w:rsidRPr="00966E21">
        <w:rPr>
          <w:sz w:val="20"/>
        </w:rPr>
        <w:t xml:space="preserve">Made the </w:t>
      </w:r>
      <w:proofErr w:type="spellStart"/>
      <w:r w:rsidR="00363EFA" w:rsidRPr="00966E21">
        <w:rPr>
          <w:sz w:val="20"/>
        </w:rPr>
        <w:t>cheque</w:t>
      </w:r>
      <w:proofErr w:type="spellEnd"/>
      <w:r w:rsidR="00363EFA" w:rsidRPr="00966E21">
        <w:rPr>
          <w:sz w:val="20"/>
        </w:rPr>
        <w:t xml:space="preserve"> deposit entr</w:t>
      </w:r>
      <w:r w:rsidRPr="00966E21">
        <w:rPr>
          <w:sz w:val="20"/>
        </w:rPr>
        <w:t xml:space="preserve">ies </w:t>
      </w:r>
      <w:r w:rsidR="00363EFA" w:rsidRPr="00966E21">
        <w:rPr>
          <w:sz w:val="20"/>
        </w:rPr>
        <w:t>on daily basis and clearing open item of debtors in My S</w:t>
      </w:r>
      <w:r w:rsidRPr="00966E21">
        <w:rPr>
          <w:sz w:val="20"/>
        </w:rPr>
        <w:t xml:space="preserve">AP by working in My SAP (FI, MM &amp; SD Module). </w:t>
      </w:r>
    </w:p>
    <w:p w:rsidR="00966E21" w:rsidRPr="00966E21" w:rsidRDefault="00966E21" w:rsidP="006112A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0"/>
        </w:rPr>
      </w:pPr>
      <w:r w:rsidRPr="00966E21">
        <w:rPr>
          <w:rFonts w:ascii="Calibri" w:hAnsi="Calibri" w:cs="Calibri"/>
          <w:sz w:val="20"/>
        </w:rPr>
        <w:t>M</w:t>
      </w:r>
      <w:r w:rsidR="00363EFA" w:rsidRPr="00966E21">
        <w:rPr>
          <w:rFonts w:ascii="Calibri" w:hAnsi="Calibri" w:cs="Calibri"/>
          <w:sz w:val="20"/>
        </w:rPr>
        <w:t xml:space="preserve">aintained records of Sales Order, delivery </w:t>
      </w:r>
      <w:r>
        <w:rPr>
          <w:rFonts w:ascii="Calibri" w:hAnsi="Calibri" w:cs="Calibri"/>
          <w:sz w:val="20"/>
        </w:rPr>
        <w:t xml:space="preserve">and </w:t>
      </w:r>
      <w:r w:rsidR="00363EFA" w:rsidRPr="00966E21">
        <w:rPr>
          <w:rFonts w:ascii="Calibri" w:hAnsi="Calibri" w:cs="Calibri"/>
          <w:sz w:val="20"/>
        </w:rPr>
        <w:t>invoicing in My SAP.</w:t>
      </w:r>
    </w:p>
    <w:p w:rsidR="00AB6358" w:rsidRPr="00AB6358" w:rsidRDefault="00966E21" w:rsidP="006112A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0"/>
        </w:rPr>
      </w:pPr>
      <w:r w:rsidRPr="00966E21">
        <w:rPr>
          <w:rFonts w:ascii="Calibri" w:hAnsi="Calibri" w:cs="Calibri"/>
          <w:sz w:val="20"/>
        </w:rPr>
        <w:t xml:space="preserve">Actively prepared </w:t>
      </w:r>
      <w:r w:rsidR="00363EFA" w:rsidRPr="00966E21">
        <w:rPr>
          <w:rFonts w:ascii="Calibri" w:hAnsi="Calibri" w:cs="Calibri"/>
          <w:sz w:val="20"/>
        </w:rPr>
        <w:t>DVAT Return, Credit/</w:t>
      </w:r>
      <w:r w:rsidRPr="00966E21">
        <w:rPr>
          <w:rFonts w:ascii="Calibri" w:hAnsi="Calibri" w:cs="Calibri"/>
          <w:sz w:val="20"/>
        </w:rPr>
        <w:t xml:space="preserve"> </w:t>
      </w:r>
      <w:r w:rsidR="00363EFA" w:rsidRPr="00966E21">
        <w:rPr>
          <w:rFonts w:ascii="Calibri" w:hAnsi="Calibri" w:cs="Calibri"/>
          <w:sz w:val="20"/>
        </w:rPr>
        <w:t>Debit Note</w:t>
      </w:r>
      <w:r w:rsidRPr="00966E21">
        <w:rPr>
          <w:rFonts w:ascii="Calibri" w:hAnsi="Calibri" w:cs="Calibri"/>
          <w:sz w:val="20"/>
        </w:rPr>
        <w:t>s</w:t>
      </w:r>
      <w:r w:rsidR="00363EFA" w:rsidRPr="00966E21">
        <w:rPr>
          <w:rFonts w:ascii="Calibri" w:hAnsi="Calibri" w:cs="Calibri"/>
          <w:sz w:val="20"/>
        </w:rPr>
        <w:t xml:space="preserve"> as per monthly scheme provided to dealers/</w:t>
      </w:r>
      <w:r w:rsidRPr="00966E21">
        <w:rPr>
          <w:rFonts w:ascii="Calibri" w:hAnsi="Calibri" w:cs="Calibri"/>
          <w:sz w:val="20"/>
        </w:rPr>
        <w:t xml:space="preserve"> </w:t>
      </w:r>
      <w:r w:rsidR="00363EFA" w:rsidRPr="00966E21">
        <w:rPr>
          <w:rFonts w:ascii="Calibri" w:hAnsi="Calibri" w:cs="Calibri"/>
          <w:sz w:val="20"/>
        </w:rPr>
        <w:t>distributor</w:t>
      </w:r>
      <w:r w:rsidRPr="00966E21">
        <w:rPr>
          <w:rFonts w:ascii="Calibri" w:hAnsi="Calibri" w:cs="Calibri"/>
          <w:sz w:val="20"/>
        </w:rPr>
        <w:t>s.</w:t>
      </w:r>
    </w:p>
    <w:p w:rsidR="00AB6358" w:rsidRPr="00AB6358" w:rsidRDefault="00AB6358" w:rsidP="006112A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libri" w:hAnsi="Calibri" w:cs="Calibri"/>
          <w:sz w:val="20"/>
        </w:rPr>
      </w:pPr>
      <w:r w:rsidRPr="00AB6358">
        <w:rPr>
          <w:rFonts w:ascii="Calibri" w:hAnsi="Calibri" w:cs="Calibri"/>
          <w:sz w:val="20"/>
        </w:rPr>
        <w:t xml:space="preserve">Tracked </w:t>
      </w:r>
      <w:r w:rsidR="00363EFA" w:rsidRPr="00AB6358">
        <w:rPr>
          <w:rFonts w:ascii="Calibri" w:hAnsi="Calibri" w:cs="Calibri"/>
          <w:sz w:val="20"/>
        </w:rPr>
        <w:t>inventory and coordinat</w:t>
      </w:r>
      <w:r w:rsidRPr="00AB6358">
        <w:rPr>
          <w:rFonts w:ascii="Calibri" w:hAnsi="Calibri" w:cs="Calibri"/>
          <w:sz w:val="20"/>
        </w:rPr>
        <w:t xml:space="preserve">ed </w:t>
      </w:r>
      <w:r w:rsidR="00363EFA" w:rsidRPr="00AB6358">
        <w:rPr>
          <w:rFonts w:ascii="Calibri" w:hAnsi="Calibri" w:cs="Calibri"/>
          <w:sz w:val="20"/>
        </w:rPr>
        <w:t>with C &amp; F Agent</w:t>
      </w:r>
      <w:r w:rsidRPr="00AB6358">
        <w:rPr>
          <w:rFonts w:ascii="Calibri" w:hAnsi="Calibri" w:cs="Calibri"/>
          <w:sz w:val="20"/>
        </w:rPr>
        <w:t>s</w:t>
      </w:r>
      <w:r w:rsidR="00363EFA" w:rsidRPr="00AB6358">
        <w:rPr>
          <w:rFonts w:ascii="Calibri" w:hAnsi="Calibri" w:cs="Calibri"/>
          <w:sz w:val="20"/>
        </w:rPr>
        <w:t xml:space="preserve"> for smooth movement of material</w:t>
      </w:r>
      <w:r w:rsidRPr="00AB6358">
        <w:rPr>
          <w:rFonts w:ascii="Calibri" w:hAnsi="Calibri" w:cs="Calibri"/>
          <w:sz w:val="20"/>
        </w:rPr>
        <w:t>.</w:t>
      </w:r>
    </w:p>
    <w:p w:rsidR="00AB6358" w:rsidRPr="00AB6358" w:rsidRDefault="00AB6358" w:rsidP="006112A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libri" w:hAnsi="Calibri" w:cs="Calibri"/>
          <w:sz w:val="20"/>
        </w:rPr>
      </w:pPr>
      <w:r w:rsidRPr="00AB6358">
        <w:rPr>
          <w:rFonts w:ascii="Calibri" w:hAnsi="Calibri" w:cs="Calibri"/>
          <w:sz w:val="20"/>
        </w:rPr>
        <w:t xml:space="preserve">Prepared </w:t>
      </w:r>
      <w:r w:rsidR="00363EFA" w:rsidRPr="00AB6358">
        <w:rPr>
          <w:rFonts w:ascii="Calibri" w:hAnsi="Calibri" w:cs="Calibri"/>
          <w:sz w:val="20"/>
        </w:rPr>
        <w:t xml:space="preserve">stock ageing analysis report on the weekly basis </w:t>
      </w:r>
      <w:r w:rsidRPr="00AB6358">
        <w:rPr>
          <w:rFonts w:ascii="Calibri" w:hAnsi="Calibri" w:cs="Calibri"/>
          <w:sz w:val="20"/>
        </w:rPr>
        <w:t xml:space="preserve">for </w:t>
      </w:r>
      <w:r w:rsidR="00363EFA" w:rsidRPr="00AB6358">
        <w:rPr>
          <w:rFonts w:ascii="Calibri" w:hAnsi="Calibri" w:cs="Calibri"/>
          <w:sz w:val="20"/>
        </w:rPr>
        <w:t xml:space="preserve">the </w:t>
      </w:r>
      <w:r w:rsidRPr="00AB6358">
        <w:rPr>
          <w:rFonts w:ascii="Calibri" w:hAnsi="Calibri" w:cs="Calibri"/>
          <w:sz w:val="20"/>
        </w:rPr>
        <w:t>B</w:t>
      </w:r>
      <w:r w:rsidR="00363EFA" w:rsidRPr="00AB6358">
        <w:rPr>
          <w:rFonts w:ascii="Calibri" w:hAnsi="Calibri" w:cs="Calibri"/>
          <w:sz w:val="20"/>
        </w:rPr>
        <w:t xml:space="preserve">ranch </w:t>
      </w:r>
      <w:r w:rsidRPr="00AB6358">
        <w:rPr>
          <w:rFonts w:ascii="Calibri" w:hAnsi="Calibri" w:cs="Calibri"/>
          <w:sz w:val="20"/>
        </w:rPr>
        <w:t>M</w:t>
      </w:r>
      <w:r w:rsidR="00363EFA" w:rsidRPr="00AB6358">
        <w:rPr>
          <w:rFonts w:ascii="Calibri" w:hAnsi="Calibri" w:cs="Calibri"/>
          <w:sz w:val="20"/>
        </w:rPr>
        <w:t xml:space="preserve">anager and </w:t>
      </w:r>
      <w:r w:rsidRPr="00AB6358">
        <w:rPr>
          <w:rFonts w:ascii="Calibri" w:hAnsi="Calibri" w:cs="Calibri"/>
          <w:sz w:val="20"/>
        </w:rPr>
        <w:t xml:space="preserve">performed </w:t>
      </w:r>
      <w:r w:rsidR="00363EFA" w:rsidRPr="00AB6358">
        <w:rPr>
          <w:rFonts w:ascii="Calibri" w:hAnsi="Calibri" w:cs="Calibri"/>
          <w:sz w:val="20"/>
        </w:rPr>
        <w:t xml:space="preserve">proper stacking of goods in </w:t>
      </w:r>
      <w:proofErr w:type="spellStart"/>
      <w:r w:rsidR="00363EFA" w:rsidRPr="00AB6358">
        <w:rPr>
          <w:rFonts w:ascii="Calibri" w:hAnsi="Calibri" w:cs="Calibri"/>
          <w:sz w:val="20"/>
        </w:rPr>
        <w:t>godown</w:t>
      </w:r>
      <w:proofErr w:type="spellEnd"/>
      <w:r w:rsidR="00363EFA" w:rsidRPr="00AB6358">
        <w:rPr>
          <w:rFonts w:ascii="Calibri" w:hAnsi="Calibri" w:cs="Calibri"/>
          <w:sz w:val="20"/>
        </w:rPr>
        <w:t xml:space="preserve"> to ensure proper utilization of space in </w:t>
      </w:r>
      <w:proofErr w:type="spellStart"/>
      <w:r w:rsidR="00363EFA" w:rsidRPr="00AB6358">
        <w:rPr>
          <w:rFonts w:ascii="Calibri" w:hAnsi="Calibri" w:cs="Calibri"/>
          <w:sz w:val="20"/>
        </w:rPr>
        <w:t>godown</w:t>
      </w:r>
      <w:proofErr w:type="spellEnd"/>
      <w:r w:rsidR="00363EFA" w:rsidRPr="00AB6358">
        <w:rPr>
          <w:rFonts w:ascii="Calibri" w:hAnsi="Calibri" w:cs="Calibri"/>
          <w:sz w:val="20"/>
        </w:rPr>
        <w:t>.</w:t>
      </w:r>
    </w:p>
    <w:p w:rsidR="00AB6358" w:rsidRPr="00AB6358" w:rsidRDefault="00363EFA" w:rsidP="006112A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libri" w:hAnsi="Calibri" w:cs="Calibri"/>
          <w:sz w:val="20"/>
        </w:rPr>
      </w:pPr>
      <w:r w:rsidRPr="00AB6358">
        <w:rPr>
          <w:rFonts w:ascii="Calibri" w:hAnsi="Calibri" w:cs="Calibri"/>
          <w:sz w:val="20"/>
        </w:rPr>
        <w:t xml:space="preserve">Contributed to stock transfer to other branches as per plan submitted by </w:t>
      </w:r>
      <w:r w:rsidR="00AB6358" w:rsidRPr="00AB6358">
        <w:rPr>
          <w:rFonts w:ascii="Calibri" w:hAnsi="Calibri" w:cs="Calibri"/>
          <w:sz w:val="20"/>
        </w:rPr>
        <w:t>R</w:t>
      </w:r>
      <w:r w:rsidRPr="00AB6358">
        <w:rPr>
          <w:rFonts w:ascii="Calibri" w:hAnsi="Calibri" w:cs="Calibri"/>
          <w:sz w:val="20"/>
        </w:rPr>
        <w:t xml:space="preserve">egional </w:t>
      </w:r>
      <w:r w:rsidR="00AB6358" w:rsidRPr="00AB6358">
        <w:rPr>
          <w:rFonts w:ascii="Calibri" w:hAnsi="Calibri" w:cs="Calibri"/>
          <w:sz w:val="20"/>
        </w:rPr>
        <w:t>A</w:t>
      </w:r>
      <w:r w:rsidRPr="00AB6358">
        <w:rPr>
          <w:rFonts w:ascii="Calibri" w:hAnsi="Calibri" w:cs="Calibri"/>
          <w:sz w:val="20"/>
        </w:rPr>
        <w:t>ccountant</w:t>
      </w:r>
      <w:r w:rsidR="00AB6358" w:rsidRPr="00AB6358">
        <w:rPr>
          <w:rFonts w:ascii="Calibri" w:hAnsi="Calibri" w:cs="Calibri"/>
          <w:sz w:val="20"/>
        </w:rPr>
        <w:t xml:space="preserve">s and also </w:t>
      </w:r>
      <w:r w:rsidRPr="00AB6358">
        <w:rPr>
          <w:rFonts w:ascii="Calibri" w:hAnsi="Calibri" w:cs="Calibri"/>
          <w:sz w:val="20"/>
        </w:rPr>
        <w:t>discharged all functions related to stock reconciliation with warehouse data.</w:t>
      </w:r>
    </w:p>
    <w:p w:rsidR="00AB6358" w:rsidRPr="00AB6358" w:rsidRDefault="00AB6358" w:rsidP="006112A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libri" w:hAnsi="Calibri" w:cs="Calibri"/>
          <w:sz w:val="20"/>
        </w:rPr>
      </w:pPr>
      <w:r w:rsidRPr="00AB6358">
        <w:rPr>
          <w:rFonts w:ascii="Calibri" w:hAnsi="Calibri" w:cs="Calibri"/>
          <w:sz w:val="20"/>
        </w:rPr>
        <w:t>Created t</w:t>
      </w:r>
      <w:r w:rsidR="00562A02" w:rsidRPr="00AB6358">
        <w:rPr>
          <w:rFonts w:ascii="Calibri" w:hAnsi="Calibri" w:cs="Calibri"/>
          <w:sz w:val="20"/>
        </w:rPr>
        <w:t>ransparency in accounts</w:t>
      </w:r>
      <w:r w:rsidRPr="00AB6358">
        <w:rPr>
          <w:rFonts w:ascii="Calibri" w:hAnsi="Calibri" w:cs="Calibri"/>
          <w:sz w:val="20"/>
        </w:rPr>
        <w:t xml:space="preserve"> by accounts reconciliation of customers, dealers and distributors.</w:t>
      </w:r>
    </w:p>
    <w:p w:rsidR="00562A02" w:rsidRPr="00AB6358" w:rsidRDefault="00AB6358" w:rsidP="006112A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libri" w:hAnsi="Calibri" w:cs="Calibri"/>
          <w:sz w:val="20"/>
        </w:rPr>
      </w:pPr>
      <w:r w:rsidRPr="00AB6358">
        <w:rPr>
          <w:sz w:val="20"/>
        </w:rPr>
        <w:t xml:space="preserve">Performed </w:t>
      </w:r>
      <w:r w:rsidR="00562A02" w:rsidRPr="00AB6358">
        <w:rPr>
          <w:sz w:val="20"/>
        </w:rPr>
        <w:t xml:space="preserve">physical </w:t>
      </w:r>
      <w:r w:rsidRPr="00AB6358">
        <w:rPr>
          <w:sz w:val="20"/>
        </w:rPr>
        <w:t xml:space="preserve">check of </w:t>
      </w:r>
      <w:r w:rsidR="00562A02" w:rsidRPr="00AB6358">
        <w:rPr>
          <w:sz w:val="20"/>
        </w:rPr>
        <w:t xml:space="preserve">inventory </w:t>
      </w:r>
      <w:r w:rsidRPr="00AB6358">
        <w:rPr>
          <w:sz w:val="20"/>
        </w:rPr>
        <w:t xml:space="preserve">regularly to </w:t>
      </w:r>
      <w:r w:rsidR="00562A02" w:rsidRPr="00AB6358">
        <w:rPr>
          <w:sz w:val="20"/>
        </w:rPr>
        <w:t xml:space="preserve">avoid </w:t>
      </w:r>
      <w:r w:rsidRPr="00AB6358">
        <w:rPr>
          <w:sz w:val="20"/>
        </w:rPr>
        <w:t xml:space="preserve">any </w:t>
      </w:r>
      <w:r w:rsidR="00562A02" w:rsidRPr="00AB6358">
        <w:rPr>
          <w:sz w:val="20"/>
        </w:rPr>
        <w:t xml:space="preserve">misuse </w:t>
      </w:r>
      <w:r w:rsidRPr="00AB6358">
        <w:rPr>
          <w:sz w:val="20"/>
        </w:rPr>
        <w:t xml:space="preserve">and </w:t>
      </w:r>
      <w:r w:rsidR="00562A02" w:rsidRPr="00AB6358">
        <w:rPr>
          <w:sz w:val="20"/>
        </w:rPr>
        <w:t>loss of stocks</w:t>
      </w:r>
      <w:r w:rsidRPr="00AB6358">
        <w:rPr>
          <w:sz w:val="20"/>
        </w:rPr>
        <w:t>.</w:t>
      </w:r>
    </w:p>
    <w:p w:rsidR="00562A02" w:rsidRPr="00AB6358" w:rsidRDefault="00562A02" w:rsidP="006112A5">
      <w:pPr>
        <w:spacing w:after="0" w:line="240" w:lineRule="auto"/>
        <w:jc w:val="both"/>
        <w:rPr>
          <w:sz w:val="20"/>
        </w:rPr>
      </w:pPr>
    </w:p>
    <w:p w:rsidR="009155AC" w:rsidRPr="009155AC" w:rsidRDefault="009155AC" w:rsidP="006112A5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b/>
          <w:bCs/>
          <w:sz w:val="20"/>
        </w:rPr>
      </w:pPr>
      <w:r w:rsidRPr="00AB6358">
        <w:rPr>
          <w:b/>
          <w:bCs/>
          <w:sz w:val="20"/>
        </w:rPr>
        <w:t xml:space="preserve">Feb 2005 – May 2006 with </w:t>
      </w:r>
      <w:r w:rsidR="00363EFA" w:rsidRPr="00AB6358">
        <w:rPr>
          <w:b/>
          <w:bCs/>
          <w:sz w:val="20"/>
        </w:rPr>
        <w:t>Lea Associates South</w:t>
      </w:r>
      <w:r w:rsidR="00363EFA" w:rsidRPr="009155AC">
        <w:rPr>
          <w:b/>
          <w:bCs/>
          <w:sz w:val="20"/>
        </w:rPr>
        <w:t xml:space="preserve"> Asia Pvt. Ltd., New Delhi</w:t>
      </w:r>
      <w:r w:rsidRPr="009155AC">
        <w:rPr>
          <w:b/>
          <w:bCs/>
          <w:sz w:val="20"/>
        </w:rPr>
        <w:t xml:space="preserve"> as </w:t>
      </w:r>
      <w:r w:rsidR="00363EFA" w:rsidRPr="009155AC">
        <w:rPr>
          <w:b/>
          <w:bCs/>
          <w:sz w:val="20"/>
        </w:rPr>
        <w:t>Accounts Assistant</w:t>
      </w:r>
    </w:p>
    <w:p w:rsidR="009155AC" w:rsidRPr="009155AC" w:rsidRDefault="009155AC" w:rsidP="006112A5">
      <w:pPr>
        <w:spacing w:after="0" w:line="240" w:lineRule="auto"/>
        <w:jc w:val="center"/>
        <w:rPr>
          <w:b/>
          <w:bCs/>
          <w:sz w:val="20"/>
        </w:rPr>
      </w:pPr>
      <w:r w:rsidRPr="009155AC">
        <w:rPr>
          <w:b/>
          <w:bCs/>
          <w:sz w:val="20"/>
        </w:rPr>
        <w:t>Accountabilities</w:t>
      </w:r>
    </w:p>
    <w:p w:rsidR="00363EFA" w:rsidRPr="00AB6358" w:rsidRDefault="00AB6358" w:rsidP="006112A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0"/>
        </w:rPr>
      </w:pPr>
      <w:r w:rsidRPr="00AB6358">
        <w:rPr>
          <w:rFonts w:ascii="Calibri" w:hAnsi="Calibri" w:cs="Calibri"/>
          <w:sz w:val="20"/>
        </w:rPr>
        <w:t>D</w:t>
      </w:r>
      <w:r w:rsidR="00363EFA" w:rsidRPr="00AB6358">
        <w:rPr>
          <w:rFonts w:ascii="Calibri" w:hAnsi="Calibri" w:cs="Calibri"/>
          <w:sz w:val="20"/>
        </w:rPr>
        <w:t>eployed monthly service tax payable for the purpose of payment of service tax.</w:t>
      </w:r>
    </w:p>
    <w:p w:rsidR="00AB6358" w:rsidRPr="00113C5C" w:rsidRDefault="00AB6358" w:rsidP="006112A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libri" w:hAnsi="Calibri" w:cs="Calibri"/>
          <w:sz w:val="20"/>
        </w:rPr>
      </w:pPr>
      <w:r w:rsidRPr="00AB6358">
        <w:rPr>
          <w:rFonts w:ascii="Calibri" w:hAnsi="Calibri" w:cs="Calibri"/>
          <w:sz w:val="20"/>
        </w:rPr>
        <w:t xml:space="preserve">Prepared </w:t>
      </w:r>
      <w:r w:rsidR="00363EFA" w:rsidRPr="00AB6358">
        <w:rPr>
          <w:rFonts w:ascii="Calibri" w:hAnsi="Calibri" w:cs="Calibri"/>
          <w:sz w:val="20"/>
        </w:rPr>
        <w:t>service tax returns, debtors’ reconciliation</w:t>
      </w:r>
      <w:r w:rsidRPr="00AB6358">
        <w:rPr>
          <w:rFonts w:ascii="Calibri" w:hAnsi="Calibri" w:cs="Calibri"/>
          <w:sz w:val="20"/>
        </w:rPr>
        <w:t xml:space="preserve">/ </w:t>
      </w:r>
      <w:r w:rsidR="00363EFA" w:rsidRPr="00AB6358">
        <w:rPr>
          <w:rFonts w:ascii="Calibri" w:hAnsi="Calibri" w:cs="Calibri"/>
          <w:sz w:val="20"/>
        </w:rPr>
        <w:t>bank reconciliation statements</w:t>
      </w:r>
      <w:r w:rsidRPr="00AB6358">
        <w:rPr>
          <w:rFonts w:ascii="Calibri" w:hAnsi="Calibri" w:cs="Calibri"/>
          <w:sz w:val="20"/>
        </w:rPr>
        <w:t xml:space="preserve"> and </w:t>
      </w:r>
      <w:r w:rsidR="00363EFA" w:rsidRPr="00AB6358">
        <w:rPr>
          <w:rFonts w:ascii="Calibri" w:hAnsi="Calibri" w:cs="Calibri"/>
          <w:sz w:val="20"/>
        </w:rPr>
        <w:t>monthly debtor statement</w:t>
      </w:r>
      <w:r w:rsidR="00363EFA" w:rsidRPr="00113C5C">
        <w:rPr>
          <w:rFonts w:ascii="Calibri" w:hAnsi="Calibri" w:cs="Calibri"/>
          <w:sz w:val="20"/>
        </w:rPr>
        <w:t xml:space="preserve"> for submission of banks and cash flow budgets for new </w:t>
      </w:r>
      <w:r w:rsidRPr="00113C5C">
        <w:rPr>
          <w:rFonts w:ascii="Calibri" w:hAnsi="Calibri" w:cs="Calibri"/>
          <w:sz w:val="20"/>
        </w:rPr>
        <w:t xml:space="preserve">and </w:t>
      </w:r>
      <w:r w:rsidR="00363EFA" w:rsidRPr="00113C5C">
        <w:rPr>
          <w:rFonts w:ascii="Calibri" w:hAnsi="Calibri" w:cs="Calibri"/>
          <w:sz w:val="20"/>
        </w:rPr>
        <w:t>ongoing projects.</w:t>
      </w:r>
    </w:p>
    <w:p w:rsidR="00113C5C" w:rsidRPr="00113C5C" w:rsidRDefault="00AB6358" w:rsidP="006112A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libri" w:hAnsi="Calibri" w:cs="Calibri"/>
          <w:sz w:val="20"/>
        </w:rPr>
      </w:pPr>
      <w:r w:rsidRPr="00113C5C">
        <w:rPr>
          <w:rFonts w:ascii="Calibri" w:hAnsi="Calibri" w:cs="Calibri"/>
          <w:sz w:val="20"/>
        </w:rPr>
        <w:t xml:space="preserve">Actively handled and resolved several </w:t>
      </w:r>
      <w:r w:rsidR="00562A02" w:rsidRPr="00113C5C">
        <w:rPr>
          <w:rFonts w:ascii="Calibri" w:hAnsi="Calibri" w:cs="Calibri"/>
          <w:sz w:val="20"/>
        </w:rPr>
        <w:t xml:space="preserve">service </w:t>
      </w:r>
      <w:proofErr w:type="gramStart"/>
      <w:r w:rsidR="00562A02" w:rsidRPr="00113C5C">
        <w:rPr>
          <w:rFonts w:ascii="Calibri" w:hAnsi="Calibri" w:cs="Calibri"/>
          <w:sz w:val="20"/>
        </w:rPr>
        <w:t>tax</w:t>
      </w:r>
      <w:proofErr w:type="gramEnd"/>
      <w:r w:rsidR="00562A02" w:rsidRPr="00113C5C">
        <w:rPr>
          <w:rFonts w:ascii="Calibri" w:hAnsi="Calibri" w:cs="Calibri"/>
          <w:sz w:val="20"/>
        </w:rPr>
        <w:t xml:space="preserve"> quer</w:t>
      </w:r>
      <w:r w:rsidRPr="00113C5C">
        <w:rPr>
          <w:rFonts w:ascii="Calibri" w:hAnsi="Calibri" w:cs="Calibri"/>
          <w:sz w:val="20"/>
        </w:rPr>
        <w:t xml:space="preserve">ied </w:t>
      </w:r>
      <w:r w:rsidR="00562A02" w:rsidRPr="00113C5C">
        <w:rPr>
          <w:rFonts w:ascii="Calibri" w:hAnsi="Calibri" w:cs="Calibri"/>
          <w:sz w:val="20"/>
        </w:rPr>
        <w:t>from service tax dept</w:t>
      </w:r>
      <w:r w:rsidRPr="00113C5C">
        <w:rPr>
          <w:rFonts w:ascii="Calibri" w:hAnsi="Calibri" w:cs="Calibri"/>
          <w:sz w:val="20"/>
        </w:rPr>
        <w:t>.</w:t>
      </w:r>
    </w:p>
    <w:p w:rsidR="00562A02" w:rsidRPr="00113C5C" w:rsidRDefault="00AB6358" w:rsidP="006112A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libri" w:hAnsi="Calibri" w:cs="Calibri"/>
          <w:sz w:val="20"/>
        </w:rPr>
      </w:pPr>
      <w:r w:rsidRPr="00113C5C">
        <w:rPr>
          <w:rFonts w:ascii="Calibri" w:hAnsi="Calibri" w:cs="Calibri"/>
          <w:sz w:val="20"/>
        </w:rPr>
        <w:t xml:space="preserve">Liaised with </w:t>
      </w:r>
      <w:r w:rsidR="00562A02" w:rsidRPr="00113C5C">
        <w:rPr>
          <w:rFonts w:ascii="Calibri" w:hAnsi="Calibri" w:cs="Calibri"/>
          <w:sz w:val="20"/>
        </w:rPr>
        <w:t>govt. agencies NHAI to get outstanding payment</w:t>
      </w:r>
      <w:r w:rsidR="00113C5C" w:rsidRPr="00113C5C">
        <w:rPr>
          <w:rFonts w:ascii="Calibri" w:hAnsi="Calibri" w:cs="Calibri"/>
          <w:sz w:val="20"/>
        </w:rPr>
        <w:t xml:space="preserve"> to raise the </w:t>
      </w:r>
      <w:r w:rsidR="00562A02" w:rsidRPr="00113C5C">
        <w:rPr>
          <w:rFonts w:ascii="Calibri" w:hAnsi="Calibri" w:cs="Calibri"/>
          <w:sz w:val="20"/>
        </w:rPr>
        <w:t>cash inflow of the company.</w:t>
      </w:r>
    </w:p>
    <w:p w:rsidR="00562A02" w:rsidRDefault="00562A02" w:rsidP="006112A5">
      <w:pPr>
        <w:spacing w:after="0" w:line="240" w:lineRule="auto"/>
        <w:jc w:val="both"/>
        <w:rPr>
          <w:sz w:val="20"/>
        </w:rPr>
      </w:pPr>
    </w:p>
    <w:p w:rsidR="009155AC" w:rsidRPr="009155AC" w:rsidRDefault="009155AC" w:rsidP="006112A5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b/>
          <w:bCs/>
          <w:sz w:val="20"/>
        </w:rPr>
      </w:pPr>
      <w:r w:rsidRPr="009155AC">
        <w:rPr>
          <w:b/>
          <w:bCs/>
          <w:sz w:val="20"/>
        </w:rPr>
        <w:t xml:space="preserve">Feb 2002 – Feb 2005 with </w:t>
      </w:r>
      <w:proofErr w:type="spellStart"/>
      <w:r w:rsidR="00363EFA" w:rsidRPr="009155AC">
        <w:rPr>
          <w:b/>
          <w:bCs/>
          <w:sz w:val="20"/>
        </w:rPr>
        <w:t>Rajbhra</w:t>
      </w:r>
      <w:proofErr w:type="spellEnd"/>
      <w:r w:rsidR="00363EFA" w:rsidRPr="009155AC">
        <w:rPr>
          <w:b/>
          <w:bCs/>
          <w:sz w:val="20"/>
        </w:rPr>
        <w:t xml:space="preserve"> Consultants Pvt.</w:t>
      </w:r>
      <w:r w:rsidR="00EA4599">
        <w:rPr>
          <w:b/>
          <w:bCs/>
          <w:sz w:val="20"/>
        </w:rPr>
        <w:t xml:space="preserve"> </w:t>
      </w:r>
      <w:r w:rsidR="00363EFA" w:rsidRPr="009155AC">
        <w:rPr>
          <w:b/>
          <w:bCs/>
          <w:sz w:val="20"/>
        </w:rPr>
        <w:t>Ltd.</w:t>
      </w:r>
      <w:r w:rsidRPr="009155AC">
        <w:rPr>
          <w:b/>
          <w:bCs/>
          <w:sz w:val="20"/>
        </w:rPr>
        <w:t>,</w:t>
      </w:r>
      <w:r w:rsidR="00363EFA" w:rsidRPr="009155AC">
        <w:rPr>
          <w:b/>
          <w:bCs/>
          <w:sz w:val="20"/>
        </w:rPr>
        <w:t xml:space="preserve"> New Delhi</w:t>
      </w:r>
      <w:r w:rsidRPr="009155AC">
        <w:rPr>
          <w:b/>
          <w:bCs/>
          <w:sz w:val="20"/>
        </w:rPr>
        <w:t xml:space="preserve"> as </w:t>
      </w:r>
      <w:r w:rsidR="00363EFA" w:rsidRPr="009155AC">
        <w:rPr>
          <w:b/>
          <w:bCs/>
          <w:sz w:val="20"/>
        </w:rPr>
        <w:t>Accounts Assistant</w:t>
      </w:r>
    </w:p>
    <w:p w:rsidR="009155AC" w:rsidRPr="009155AC" w:rsidRDefault="009155AC" w:rsidP="006112A5">
      <w:pPr>
        <w:spacing w:after="0" w:line="240" w:lineRule="auto"/>
        <w:jc w:val="center"/>
        <w:rPr>
          <w:b/>
          <w:bCs/>
          <w:sz w:val="20"/>
        </w:rPr>
      </w:pPr>
      <w:r w:rsidRPr="009155AC">
        <w:rPr>
          <w:b/>
          <w:bCs/>
          <w:sz w:val="20"/>
        </w:rPr>
        <w:t>Accountabilities</w:t>
      </w:r>
    </w:p>
    <w:p w:rsidR="00363EFA" w:rsidRPr="00A30EE5" w:rsidRDefault="00A30EE5" w:rsidP="006112A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0"/>
        </w:rPr>
      </w:pPr>
      <w:r w:rsidRPr="00A30EE5">
        <w:rPr>
          <w:rFonts w:ascii="Calibri" w:hAnsi="Calibri" w:cs="Calibri"/>
          <w:sz w:val="20"/>
        </w:rPr>
        <w:t>H</w:t>
      </w:r>
      <w:r w:rsidR="00363EFA" w:rsidRPr="00A30EE5">
        <w:rPr>
          <w:rFonts w:ascii="Calibri" w:hAnsi="Calibri" w:cs="Calibri"/>
          <w:sz w:val="20"/>
        </w:rPr>
        <w:t>ands-on experience in Branch/</w:t>
      </w:r>
      <w:r w:rsidRPr="00A30EE5">
        <w:rPr>
          <w:rFonts w:ascii="Calibri" w:hAnsi="Calibri" w:cs="Calibri"/>
          <w:sz w:val="20"/>
        </w:rPr>
        <w:t xml:space="preserve"> </w:t>
      </w:r>
      <w:r w:rsidR="00363EFA" w:rsidRPr="00A30EE5">
        <w:rPr>
          <w:rFonts w:ascii="Calibri" w:hAnsi="Calibri" w:cs="Calibri"/>
          <w:sz w:val="20"/>
        </w:rPr>
        <w:t>Site Accounting and generat</w:t>
      </w:r>
      <w:r w:rsidRPr="00A30EE5">
        <w:rPr>
          <w:rFonts w:ascii="Calibri" w:hAnsi="Calibri" w:cs="Calibri"/>
          <w:sz w:val="20"/>
        </w:rPr>
        <w:t xml:space="preserve">ed </w:t>
      </w:r>
      <w:r w:rsidR="00363EFA" w:rsidRPr="00A30EE5">
        <w:rPr>
          <w:rFonts w:ascii="Calibri" w:hAnsi="Calibri" w:cs="Calibri"/>
          <w:sz w:val="20"/>
        </w:rPr>
        <w:t>Bank</w:t>
      </w:r>
      <w:r w:rsidRPr="00A30EE5">
        <w:rPr>
          <w:rFonts w:ascii="Calibri" w:hAnsi="Calibri" w:cs="Calibri"/>
          <w:sz w:val="20"/>
        </w:rPr>
        <w:t xml:space="preserve">, </w:t>
      </w:r>
      <w:r w:rsidR="00363EFA" w:rsidRPr="00A30EE5">
        <w:rPr>
          <w:rFonts w:ascii="Calibri" w:hAnsi="Calibri" w:cs="Calibri"/>
          <w:sz w:val="20"/>
        </w:rPr>
        <w:t>creditors</w:t>
      </w:r>
      <w:r w:rsidRPr="00A30EE5">
        <w:rPr>
          <w:rFonts w:ascii="Calibri" w:hAnsi="Calibri" w:cs="Calibri"/>
          <w:sz w:val="20"/>
        </w:rPr>
        <w:t xml:space="preserve"> and </w:t>
      </w:r>
      <w:r w:rsidR="00363EFA" w:rsidRPr="00A30EE5">
        <w:rPr>
          <w:sz w:val="20"/>
        </w:rPr>
        <w:t>debtors reconciliation statement</w:t>
      </w:r>
      <w:r w:rsidRPr="00A30EE5">
        <w:rPr>
          <w:sz w:val="20"/>
        </w:rPr>
        <w:t>s</w:t>
      </w:r>
      <w:r w:rsidR="00363EFA" w:rsidRPr="00A30EE5">
        <w:rPr>
          <w:sz w:val="20"/>
        </w:rPr>
        <w:t>.</w:t>
      </w:r>
    </w:p>
    <w:p w:rsidR="00363EFA" w:rsidRPr="00A30EE5" w:rsidRDefault="00A30EE5" w:rsidP="006112A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0"/>
        </w:rPr>
      </w:pPr>
      <w:r w:rsidRPr="00A30EE5">
        <w:rPr>
          <w:rFonts w:ascii="Calibri" w:hAnsi="Calibri" w:cs="Calibri"/>
          <w:sz w:val="20"/>
        </w:rPr>
        <w:t xml:space="preserve">Filed </w:t>
      </w:r>
      <w:r w:rsidR="00363EFA" w:rsidRPr="00A30EE5">
        <w:rPr>
          <w:rFonts w:ascii="Calibri" w:hAnsi="Calibri" w:cs="Calibri"/>
          <w:sz w:val="20"/>
        </w:rPr>
        <w:t xml:space="preserve">TDS </w:t>
      </w:r>
      <w:r w:rsidRPr="00A30EE5">
        <w:rPr>
          <w:rFonts w:ascii="Calibri" w:hAnsi="Calibri" w:cs="Calibri"/>
          <w:sz w:val="20"/>
        </w:rPr>
        <w:t xml:space="preserve">and </w:t>
      </w:r>
      <w:r w:rsidR="00363EFA" w:rsidRPr="00A30EE5">
        <w:rPr>
          <w:rFonts w:ascii="Calibri" w:hAnsi="Calibri" w:cs="Calibri"/>
          <w:sz w:val="20"/>
        </w:rPr>
        <w:t>Sales Tax return every quarter.</w:t>
      </w:r>
    </w:p>
    <w:p w:rsidR="00363EFA" w:rsidRPr="00A30EE5" w:rsidRDefault="00363EFA" w:rsidP="006112A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0"/>
        </w:rPr>
      </w:pPr>
      <w:r w:rsidRPr="00A30EE5">
        <w:rPr>
          <w:rFonts w:ascii="Calibri" w:hAnsi="Calibri" w:cs="Calibri"/>
          <w:sz w:val="20"/>
        </w:rPr>
        <w:t xml:space="preserve">Maintained Petty Cash Book </w:t>
      </w:r>
      <w:r w:rsidR="00A30EE5" w:rsidRPr="00A30EE5">
        <w:rPr>
          <w:rFonts w:ascii="Calibri" w:hAnsi="Calibri" w:cs="Calibri"/>
          <w:sz w:val="20"/>
        </w:rPr>
        <w:t xml:space="preserve">and </w:t>
      </w:r>
      <w:r w:rsidRPr="00A30EE5">
        <w:rPr>
          <w:rFonts w:ascii="Calibri" w:hAnsi="Calibri" w:cs="Calibri"/>
          <w:sz w:val="20"/>
        </w:rPr>
        <w:t>records o</w:t>
      </w:r>
      <w:r w:rsidR="00A30EE5" w:rsidRPr="00A30EE5">
        <w:rPr>
          <w:rFonts w:ascii="Calibri" w:hAnsi="Calibri" w:cs="Calibri"/>
          <w:sz w:val="20"/>
        </w:rPr>
        <w:t>n</w:t>
      </w:r>
      <w:r w:rsidRPr="00A30EE5">
        <w:rPr>
          <w:rFonts w:ascii="Calibri" w:hAnsi="Calibri" w:cs="Calibri"/>
          <w:sz w:val="20"/>
        </w:rPr>
        <w:t xml:space="preserve"> day-to-day petty expenses of office.</w:t>
      </w:r>
    </w:p>
    <w:p w:rsidR="009155AC" w:rsidRDefault="009155AC" w:rsidP="006112A5">
      <w:pPr>
        <w:spacing w:after="0" w:line="240" w:lineRule="auto"/>
        <w:jc w:val="both"/>
        <w:rPr>
          <w:sz w:val="20"/>
        </w:rPr>
      </w:pPr>
    </w:p>
    <w:p w:rsidR="00363EFA" w:rsidRPr="009155AC" w:rsidRDefault="009155AC" w:rsidP="006112A5">
      <w:pPr>
        <w:pBdr>
          <w:bottom w:val="double" w:sz="4" w:space="1" w:color="auto"/>
        </w:pBdr>
        <w:shd w:val="clear" w:color="auto" w:fill="DBE5F1" w:themeFill="accent1" w:themeFillTint="33"/>
        <w:spacing w:after="0" w:line="240" w:lineRule="auto"/>
        <w:jc w:val="center"/>
        <w:rPr>
          <w:b/>
          <w:bCs/>
          <w:sz w:val="20"/>
        </w:rPr>
      </w:pPr>
      <w:r w:rsidRPr="009155AC">
        <w:rPr>
          <w:b/>
          <w:bCs/>
          <w:sz w:val="20"/>
        </w:rPr>
        <w:t>ACADEMIC CREDENTIALS</w:t>
      </w:r>
    </w:p>
    <w:p w:rsidR="00363EFA" w:rsidRPr="00363EFA" w:rsidRDefault="00363EFA" w:rsidP="006112A5">
      <w:pPr>
        <w:spacing w:after="0" w:line="240" w:lineRule="auto"/>
        <w:jc w:val="both"/>
        <w:rPr>
          <w:sz w:val="20"/>
        </w:rPr>
      </w:pPr>
    </w:p>
    <w:p w:rsidR="00363EFA" w:rsidRPr="00363EFA" w:rsidRDefault="00363EFA" w:rsidP="006112A5">
      <w:pPr>
        <w:spacing w:after="0" w:line="240" w:lineRule="auto"/>
        <w:jc w:val="center"/>
        <w:rPr>
          <w:sz w:val="20"/>
        </w:rPr>
      </w:pPr>
      <w:r w:rsidRPr="009155AC">
        <w:rPr>
          <w:b/>
          <w:bCs/>
          <w:sz w:val="20"/>
        </w:rPr>
        <w:t>B.Com</w:t>
      </w:r>
      <w:r w:rsidR="009155AC" w:rsidRPr="009155AC">
        <w:rPr>
          <w:b/>
          <w:bCs/>
          <w:sz w:val="20"/>
        </w:rPr>
        <w:t>.</w:t>
      </w:r>
      <w:r w:rsidR="009155AC">
        <w:rPr>
          <w:sz w:val="20"/>
        </w:rPr>
        <w:t xml:space="preserve"> </w:t>
      </w:r>
      <w:r w:rsidRPr="00363EFA">
        <w:rPr>
          <w:sz w:val="20"/>
        </w:rPr>
        <w:t>from University of Delhi</w:t>
      </w:r>
      <w:r w:rsidR="009155AC">
        <w:rPr>
          <w:sz w:val="20"/>
        </w:rPr>
        <w:t xml:space="preserve">; </w:t>
      </w:r>
      <w:r w:rsidRPr="00363EFA">
        <w:rPr>
          <w:sz w:val="20"/>
        </w:rPr>
        <w:t>2001</w:t>
      </w:r>
    </w:p>
    <w:p w:rsidR="009155AC" w:rsidRDefault="009155AC" w:rsidP="006112A5">
      <w:pPr>
        <w:spacing w:after="0" w:line="240" w:lineRule="auto"/>
        <w:jc w:val="both"/>
        <w:rPr>
          <w:sz w:val="20"/>
        </w:rPr>
      </w:pPr>
    </w:p>
    <w:p w:rsidR="00363EFA" w:rsidRPr="009155AC" w:rsidRDefault="009155AC" w:rsidP="006112A5">
      <w:pPr>
        <w:pBdr>
          <w:bottom w:val="double" w:sz="4" w:space="1" w:color="auto"/>
        </w:pBdr>
        <w:shd w:val="clear" w:color="auto" w:fill="DBE5F1" w:themeFill="accent1" w:themeFillTint="33"/>
        <w:spacing w:after="0" w:line="240" w:lineRule="auto"/>
        <w:jc w:val="center"/>
        <w:rPr>
          <w:b/>
          <w:bCs/>
          <w:sz w:val="20"/>
        </w:rPr>
      </w:pPr>
      <w:r w:rsidRPr="009155AC">
        <w:rPr>
          <w:b/>
          <w:bCs/>
          <w:sz w:val="20"/>
        </w:rPr>
        <w:t>TECHNICAL SKILLS</w:t>
      </w:r>
    </w:p>
    <w:p w:rsidR="00363EFA" w:rsidRPr="00363EFA" w:rsidRDefault="00363EFA" w:rsidP="00363EFA">
      <w:pPr>
        <w:spacing w:after="0" w:line="240" w:lineRule="auto"/>
        <w:jc w:val="both"/>
        <w:rPr>
          <w:sz w:val="20"/>
        </w:rPr>
      </w:pPr>
    </w:p>
    <w:p w:rsidR="00363EFA" w:rsidRPr="009155AC" w:rsidRDefault="00363EFA" w:rsidP="009155A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 w:rsidRPr="009155AC">
        <w:rPr>
          <w:sz w:val="20"/>
        </w:rPr>
        <w:t>Microsoft ERP Navision 2016 Package</w:t>
      </w:r>
    </w:p>
    <w:p w:rsidR="00363EFA" w:rsidRPr="009155AC" w:rsidRDefault="00363EFA" w:rsidP="009155A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 w:rsidRPr="009155AC">
        <w:rPr>
          <w:sz w:val="20"/>
        </w:rPr>
        <w:t xml:space="preserve">Web e </w:t>
      </w:r>
      <w:proofErr w:type="spellStart"/>
      <w:r w:rsidRPr="009155AC">
        <w:rPr>
          <w:sz w:val="20"/>
        </w:rPr>
        <w:t>Tds</w:t>
      </w:r>
      <w:proofErr w:type="spellEnd"/>
      <w:r w:rsidRPr="009155AC">
        <w:rPr>
          <w:sz w:val="20"/>
        </w:rPr>
        <w:t xml:space="preserve"> (</w:t>
      </w:r>
      <w:proofErr w:type="spellStart"/>
      <w:r w:rsidRPr="009155AC">
        <w:rPr>
          <w:sz w:val="20"/>
        </w:rPr>
        <w:t>Webtel</w:t>
      </w:r>
      <w:proofErr w:type="spellEnd"/>
      <w:r w:rsidRPr="009155AC">
        <w:rPr>
          <w:sz w:val="20"/>
        </w:rPr>
        <w:t xml:space="preserve">) TDS </w:t>
      </w:r>
      <w:r w:rsidR="009155AC" w:rsidRPr="009155AC">
        <w:rPr>
          <w:sz w:val="20"/>
        </w:rPr>
        <w:t>E</w:t>
      </w:r>
      <w:r w:rsidRPr="009155AC">
        <w:rPr>
          <w:sz w:val="20"/>
        </w:rPr>
        <w:t xml:space="preserve">lectronic </w:t>
      </w:r>
      <w:r w:rsidR="009155AC" w:rsidRPr="009155AC">
        <w:rPr>
          <w:sz w:val="20"/>
        </w:rPr>
        <w:t>R</w:t>
      </w:r>
      <w:r w:rsidRPr="009155AC">
        <w:rPr>
          <w:sz w:val="20"/>
        </w:rPr>
        <w:t xml:space="preserve">eturn </w:t>
      </w:r>
      <w:r w:rsidR="009155AC" w:rsidRPr="009155AC">
        <w:rPr>
          <w:sz w:val="20"/>
        </w:rPr>
        <w:t>F</w:t>
      </w:r>
      <w:r w:rsidRPr="009155AC">
        <w:rPr>
          <w:sz w:val="20"/>
        </w:rPr>
        <w:t xml:space="preserve">illing </w:t>
      </w:r>
      <w:r w:rsidR="009155AC" w:rsidRPr="009155AC">
        <w:rPr>
          <w:sz w:val="20"/>
        </w:rPr>
        <w:t>S</w:t>
      </w:r>
      <w:r w:rsidRPr="009155AC">
        <w:rPr>
          <w:sz w:val="20"/>
        </w:rPr>
        <w:t xml:space="preserve">oftware </w:t>
      </w:r>
      <w:r w:rsidR="009155AC" w:rsidRPr="009155AC">
        <w:rPr>
          <w:sz w:val="20"/>
        </w:rPr>
        <w:t xml:space="preserve">and </w:t>
      </w:r>
      <w:r w:rsidRPr="009155AC">
        <w:rPr>
          <w:sz w:val="20"/>
        </w:rPr>
        <w:t>Tally ERP 9</w:t>
      </w:r>
    </w:p>
    <w:p w:rsidR="00363EFA" w:rsidRDefault="00363EFA" w:rsidP="00363EFA">
      <w:pPr>
        <w:spacing w:after="0" w:line="240" w:lineRule="auto"/>
        <w:jc w:val="both"/>
        <w:rPr>
          <w:sz w:val="20"/>
        </w:rPr>
      </w:pPr>
    </w:p>
    <w:p w:rsidR="009155AC" w:rsidRPr="009155AC" w:rsidRDefault="009155AC" w:rsidP="006112A5">
      <w:pPr>
        <w:pBdr>
          <w:bottom w:val="double" w:sz="4" w:space="1" w:color="auto"/>
        </w:pBdr>
        <w:shd w:val="clear" w:color="auto" w:fill="DBE5F1" w:themeFill="accent1" w:themeFillTint="33"/>
        <w:spacing w:after="0" w:line="240" w:lineRule="auto"/>
        <w:jc w:val="center"/>
        <w:rPr>
          <w:b/>
          <w:bCs/>
          <w:sz w:val="20"/>
        </w:rPr>
      </w:pPr>
      <w:r w:rsidRPr="009155AC">
        <w:rPr>
          <w:b/>
          <w:bCs/>
          <w:sz w:val="20"/>
        </w:rPr>
        <w:t>PERSONAL DOSSIER</w:t>
      </w:r>
    </w:p>
    <w:p w:rsidR="009155AC" w:rsidRDefault="009155AC" w:rsidP="00363EFA">
      <w:pPr>
        <w:spacing w:after="0" w:line="240" w:lineRule="auto"/>
        <w:jc w:val="both"/>
        <w:rPr>
          <w:sz w:val="20"/>
        </w:rPr>
      </w:pPr>
    </w:p>
    <w:p w:rsidR="00363EFA" w:rsidRDefault="00363EFA" w:rsidP="00363EFA">
      <w:pPr>
        <w:spacing w:after="0" w:line="240" w:lineRule="auto"/>
        <w:jc w:val="both"/>
        <w:rPr>
          <w:sz w:val="20"/>
        </w:rPr>
      </w:pPr>
      <w:r w:rsidRPr="00363EFA">
        <w:rPr>
          <w:b/>
          <w:bCs/>
          <w:sz w:val="20"/>
        </w:rPr>
        <w:t>Date of Birth:</w:t>
      </w:r>
      <w:r w:rsidRPr="00363EFA">
        <w:rPr>
          <w:b/>
          <w:bCs/>
          <w:sz w:val="20"/>
        </w:rPr>
        <w:tab/>
      </w:r>
      <w:r w:rsidRPr="00363EFA">
        <w:rPr>
          <w:b/>
          <w:bCs/>
          <w:sz w:val="20"/>
        </w:rPr>
        <w:tab/>
      </w:r>
      <w:r w:rsidRPr="00363EFA">
        <w:rPr>
          <w:sz w:val="20"/>
        </w:rPr>
        <w:t>22</w:t>
      </w:r>
      <w:r w:rsidRPr="00363EFA">
        <w:rPr>
          <w:sz w:val="20"/>
          <w:vertAlign w:val="superscript"/>
        </w:rPr>
        <w:t>nd</w:t>
      </w:r>
      <w:r>
        <w:rPr>
          <w:sz w:val="20"/>
        </w:rPr>
        <w:t xml:space="preserve"> </w:t>
      </w:r>
      <w:r w:rsidRPr="00363EFA">
        <w:rPr>
          <w:sz w:val="20"/>
        </w:rPr>
        <w:t>May 1980</w:t>
      </w:r>
    </w:p>
    <w:p w:rsidR="009155AC" w:rsidRPr="00363EFA" w:rsidRDefault="009155AC" w:rsidP="009155AC">
      <w:pPr>
        <w:spacing w:after="0" w:line="240" w:lineRule="auto"/>
        <w:jc w:val="both"/>
        <w:rPr>
          <w:sz w:val="20"/>
        </w:rPr>
      </w:pPr>
      <w:r w:rsidRPr="00363EFA">
        <w:rPr>
          <w:b/>
          <w:bCs/>
          <w:sz w:val="20"/>
        </w:rPr>
        <w:t xml:space="preserve">Address: </w:t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 w:rsidRPr="00363EFA">
        <w:rPr>
          <w:sz w:val="20"/>
        </w:rPr>
        <w:t xml:space="preserve">D-12, Phase-4 </w:t>
      </w:r>
      <w:proofErr w:type="spellStart"/>
      <w:r w:rsidRPr="00363EFA">
        <w:rPr>
          <w:sz w:val="20"/>
        </w:rPr>
        <w:t>Aya</w:t>
      </w:r>
      <w:proofErr w:type="spellEnd"/>
      <w:r w:rsidRPr="00363EFA">
        <w:rPr>
          <w:sz w:val="20"/>
        </w:rPr>
        <w:t xml:space="preserve"> Nagar Colony</w:t>
      </w:r>
      <w:r>
        <w:rPr>
          <w:sz w:val="20"/>
        </w:rPr>
        <w:t xml:space="preserve">, </w:t>
      </w:r>
      <w:proofErr w:type="spellStart"/>
      <w:r w:rsidRPr="00363EFA">
        <w:rPr>
          <w:sz w:val="20"/>
        </w:rPr>
        <w:t>Mehrauli</w:t>
      </w:r>
      <w:proofErr w:type="spellEnd"/>
      <w:r w:rsidRPr="00363EFA">
        <w:rPr>
          <w:sz w:val="20"/>
        </w:rPr>
        <w:t xml:space="preserve"> Gurgaon Road</w:t>
      </w:r>
      <w:r>
        <w:rPr>
          <w:sz w:val="20"/>
        </w:rPr>
        <w:t xml:space="preserve">, </w:t>
      </w:r>
      <w:r w:rsidRPr="00363EFA">
        <w:rPr>
          <w:sz w:val="20"/>
        </w:rPr>
        <w:t>Delhi -110047</w:t>
      </w:r>
    </w:p>
    <w:p w:rsidR="009155AC" w:rsidRPr="00363EFA" w:rsidRDefault="009155AC" w:rsidP="00363EFA">
      <w:pPr>
        <w:spacing w:after="0" w:line="240" w:lineRule="auto"/>
        <w:jc w:val="both"/>
        <w:rPr>
          <w:sz w:val="20"/>
        </w:rPr>
      </w:pPr>
    </w:p>
    <w:p w:rsidR="00363EFA" w:rsidRPr="00363EFA" w:rsidRDefault="00363EFA" w:rsidP="00363EFA">
      <w:pPr>
        <w:spacing w:after="0" w:line="240" w:lineRule="auto"/>
        <w:jc w:val="both"/>
        <w:rPr>
          <w:sz w:val="20"/>
        </w:rPr>
      </w:pPr>
    </w:p>
    <w:sectPr w:rsidR="00363EFA" w:rsidRPr="00363EFA" w:rsidSect="006112A5">
      <w:pgSz w:w="11909" w:h="16834" w:code="9"/>
      <w:pgMar w:top="720" w:right="720" w:bottom="720" w:left="720" w:header="432" w:footer="43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40070"/>
    <w:multiLevelType w:val="hybridMultilevel"/>
    <w:tmpl w:val="DD70A05A"/>
    <w:lvl w:ilvl="0" w:tplc="6102E082">
      <w:start w:val="1"/>
      <w:numFmt w:val="bullet"/>
      <w:lvlText w:val="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F95034B"/>
    <w:multiLevelType w:val="hybridMultilevel"/>
    <w:tmpl w:val="FCE4469C"/>
    <w:lvl w:ilvl="0" w:tplc="6102E082">
      <w:start w:val="1"/>
      <w:numFmt w:val="bullet"/>
      <w:lvlText w:val="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0134B9E"/>
    <w:multiLevelType w:val="hybridMultilevel"/>
    <w:tmpl w:val="49DCED38"/>
    <w:lvl w:ilvl="0" w:tplc="6102E082">
      <w:start w:val="1"/>
      <w:numFmt w:val="bullet"/>
      <w:lvlText w:val="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2544F09"/>
    <w:multiLevelType w:val="hybridMultilevel"/>
    <w:tmpl w:val="9746BD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4472165"/>
    <w:multiLevelType w:val="hybridMultilevel"/>
    <w:tmpl w:val="C4C8A1A2"/>
    <w:lvl w:ilvl="0" w:tplc="6102E082">
      <w:start w:val="1"/>
      <w:numFmt w:val="bullet"/>
      <w:lvlText w:val="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00B7CD8"/>
    <w:multiLevelType w:val="hybridMultilevel"/>
    <w:tmpl w:val="57443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6F33C4D"/>
    <w:multiLevelType w:val="hybridMultilevel"/>
    <w:tmpl w:val="40267164"/>
    <w:lvl w:ilvl="0" w:tplc="6102E082">
      <w:start w:val="1"/>
      <w:numFmt w:val="bullet"/>
      <w:lvlText w:val="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886238F"/>
    <w:multiLevelType w:val="hybridMultilevel"/>
    <w:tmpl w:val="CF42B3D0"/>
    <w:lvl w:ilvl="0" w:tplc="6102E082">
      <w:start w:val="1"/>
      <w:numFmt w:val="bullet"/>
      <w:lvlText w:val="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02213DD"/>
    <w:multiLevelType w:val="hybridMultilevel"/>
    <w:tmpl w:val="565468F0"/>
    <w:lvl w:ilvl="0" w:tplc="6102E082">
      <w:start w:val="1"/>
      <w:numFmt w:val="bullet"/>
      <w:lvlText w:val="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7281A13"/>
    <w:multiLevelType w:val="hybridMultilevel"/>
    <w:tmpl w:val="F99C5CB2"/>
    <w:lvl w:ilvl="0" w:tplc="6102E082">
      <w:start w:val="1"/>
      <w:numFmt w:val="bullet"/>
      <w:lvlText w:val="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8523B23"/>
    <w:multiLevelType w:val="hybridMultilevel"/>
    <w:tmpl w:val="F2F8B7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8F805C8"/>
    <w:multiLevelType w:val="hybridMultilevel"/>
    <w:tmpl w:val="FD1A9248"/>
    <w:lvl w:ilvl="0" w:tplc="A6CC7E68">
      <w:start w:val="1"/>
      <w:numFmt w:val="bullet"/>
      <w:lvlText w:val=""/>
      <w:lvlJc w:val="left"/>
      <w:pPr>
        <w:ind w:left="36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9"/>
  </w:num>
  <w:num w:numId="5">
    <w:abstractNumId w:val="7"/>
  </w:num>
  <w:num w:numId="6">
    <w:abstractNumId w:val="8"/>
  </w:num>
  <w:num w:numId="7">
    <w:abstractNumId w:val="2"/>
  </w:num>
  <w:num w:numId="8">
    <w:abstractNumId w:val="11"/>
  </w:num>
  <w:num w:numId="9">
    <w:abstractNumId w:val="4"/>
  </w:num>
  <w:num w:numId="10">
    <w:abstractNumId w:val="0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EFA"/>
    <w:rsid w:val="0005232C"/>
    <w:rsid w:val="000C76A1"/>
    <w:rsid w:val="001009F9"/>
    <w:rsid w:val="00113C5C"/>
    <w:rsid w:val="00173064"/>
    <w:rsid w:val="00181852"/>
    <w:rsid w:val="00240D6D"/>
    <w:rsid w:val="00245B35"/>
    <w:rsid w:val="00363EFA"/>
    <w:rsid w:val="00383DE5"/>
    <w:rsid w:val="00395DED"/>
    <w:rsid w:val="004345FF"/>
    <w:rsid w:val="0044670D"/>
    <w:rsid w:val="00473FE1"/>
    <w:rsid w:val="00562A02"/>
    <w:rsid w:val="00603B58"/>
    <w:rsid w:val="006112A5"/>
    <w:rsid w:val="0064074A"/>
    <w:rsid w:val="00696DAB"/>
    <w:rsid w:val="007D7C6C"/>
    <w:rsid w:val="007E15BF"/>
    <w:rsid w:val="007F7C9E"/>
    <w:rsid w:val="00807AED"/>
    <w:rsid w:val="00823A8C"/>
    <w:rsid w:val="009155AC"/>
    <w:rsid w:val="00961F63"/>
    <w:rsid w:val="00966E21"/>
    <w:rsid w:val="00A30EE5"/>
    <w:rsid w:val="00A808C1"/>
    <w:rsid w:val="00AB6358"/>
    <w:rsid w:val="00AE23AD"/>
    <w:rsid w:val="00B64595"/>
    <w:rsid w:val="00B87EBE"/>
    <w:rsid w:val="00CD16A1"/>
    <w:rsid w:val="00CF120B"/>
    <w:rsid w:val="00EA4599"/>
    <w:rsid w:val="00F5138C"/>
    <w:rsid w:val="00F546D9"/>
    <w:rsid w:val="00F7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3EF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55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3DE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DE5"/>
    <w:rPr>
      <w:rFonts w:ascii="Tahoma" w:hAnsi="Tahoma" w:cs="Mangal"/>
      <w:sz w:val="16"/>
      <w:szCs w:val="14"/>
    </w:rPr>
  </w:style>
  <w:style w:type="paragraph" w:styleId="Revision">
    <w:name w:val="Revision"/>
    <w:hidden/>
    <w:uiPriority w:val="99"/>
    <w:semiHidden/>
    <w:rsid w:val="00383DE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3EF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55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3DE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DE5"/>
    <w:rPr>
      <w:rFonts w:ascii="Tahoma" w:hAnsi="Tahoma" w:cs="Mangal"/>
      <w:sz w:val="16"/>
      <w:szCs w:val="14"/>
    </w:rPr>
  </w:style>
  <w:style w:type="paragraph" w:styleId="Revision">
    <w:name w:val="Revision"/>
    <w:hidden/>
    <w:uiPriority w:val="99"/>
    <w:semiHidden/>
    <w:rsid w:val="00383D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1001</Words>
  <Characters>5711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Niyati</dc:creator>
  <cp:lastModifiedBy>PSSPL</cp:lastModifiedBy>
  <cp:revision>2</cp:revision>
  <dcterms:created xsi:type="dcterms:W3CDTF">2019-10-29T11:46:00Z</dcterms:created>
  <dcterms:modified xsi:type="dcterms:W3CDTF">2019-10-29T11:46:00Z</dcterms:modified>
</cp:coreProperties>
</file>